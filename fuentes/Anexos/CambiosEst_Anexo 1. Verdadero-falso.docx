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2D" w:rsidRDefault="0081142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ANEXO 1. ACTIVIDAD – VERDADERO / FALSO </w:t>
      </w:r>
    </w:p>
    <w:p w:rsidR="00BC242D" w:rsidRDefault="0081142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los conceptos vistos en el componente formativo</w:t>
      </w:r>
      <w:del w:id="0" w:author="Natalia Ortiz" w:date="2022-03-28T14:46:00Z">
        <w:r w:rsidDel="00811420">
          <w:rPr>
            <w:rFonts w:ascii="Arial" w:eastAsia="Arial" w:hAnsi="Arial" w:cs="Arial"/>
            <w:sz w:val="20"/>
            <w:szCs w:val="20"/>
          </w:rPr>
          <w:delText>:</w:delText>
        </w:r>
      </w:del>
      <w:r>
        <w:rPr>
          <w:rFonts w:ascii="Arial" w:eastAsia="Arial" w:hAnsi="Arial" w:cs="Arial"/>
          <w:sz w:val="20"/>
          <w:szCs w:val="20"/>
        </w:rPr>
        <w:t xml:space="preserve"> </w:t>
      </w:r>
      <w:r w:rsidRPr="00811420">
        <w:rPr>
          <w:rFonts w:ascii="Arial" w:eastAsia="Arial" w:hAnsi="Arial" w:cs="Arial"/>
          <w:b/>
          <w:sz w:val="20"/>
          <w:szCs w:val="20"/>
          <w:rPrChange w:id="1" w:author="Natalia Ortiz" w:date="2022-03-28T14:46:00Z">
            <w:rPr>
              <w:rFonts w:ascii="Arial" w:eastAsia="Arial" w:hAnsi="Arial" w:cs="Arial"/>
              <w:sz w:val="20"/>
              <w:szCs w:val="20"/>
              <w:u w:val="single"/>
            </w:rPr>
          </w:rPrChange>
        </w:rPr>
        <w:t>Movimiento y verificación de mercancías y objetos postales</w:t>
      </w:r>
      <w:r>
        <w:rPr>
          <w:rFonts w:ascii="Arial" w:eastAsia="Arial" w:hAnsi="Arial" w:cs="Arial"/>
          <w:sz w:val="20"/>
          <w:szCs w:val="20"/>
          <w:u w:val="single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por favor </w:t>
      </w:r>
      <w:del w:id="2" w:author="Natalia Ortiz" w:date="2022-03-28T14:46:00Z">
        <w:r w:rsidDel="00811420">
          <w:rPr>
            <w:rFonts w:ascii="Arial" w:eastAsia="Arial" w:hAnsi="Arial" w:cs="Arial"/>
            <w:sz w:val="20"/>
            <w:szCs w:val="20"/>
          </w:rPr>
          <w:delText xml:space="preserve">responda </w:delText>
        </w:r>
      </w:del>
      <w:ins w:id="3" w:author="Natalia Ortiz" w:date="2022-03-28T14:46:00Z">
        <w:r>
          <w:rPr>
            <w:rFonts w:ascii="Arial" w:eastAsia="Arial" w:hAnsi="Arial" w:cs="Arial"/>
            <w:sz w:val="20"/>
            <w:szCs w:val="20"/>
          </w:rPr>
          <w:t>indique</w:t>
        </w:r>
        <w:r>
          <w:rPr>
            <w:rFonts w:ascii="Arial" w:eastAsia="Arial" w:hAnsi="Arial" w:cs="Arial"/>
            <w:sz w:val="20"/>
            <w:szCs w:val="20"/>
          </w:rPr>
          <w:t xml:space="preserve"> </w:t>
        </w:r>
      </w:ins>
      <w:r>
        <w:rPr>
          <w:rFonts w:ascii="Arial" w:eastAsia="Arial" w:hAnsi="Arial" w:cs="Arial"/>
          <w:sz w:val="20"/>
          <w:szCs w:val="20"/>
        </w:rPr>
        <w:t xml:space="preserve">para las siguientes </w:t>
      </w:r>
      <w:del w:id="4" w:author="Natalia Ortiz" w:date="2022-03-28T14:46:00Z">
        <w:r w:rsidDel="00811420">
          <w:rPr>
            <w:rFonts w:ascii="Arial" w:eastAsia="Arial" w:hAnsi="Arial" w:cs="Arial"/>
            <w:sz w:val="20"/>
            <w:szCs w:val="20"/>
          </w:rPr>
          <w:delText xml:space="preserve">preguntas </w:delText>
        </w:r>
      </w:del>
      <w:ins w:id="5" w:author="Natalia Ortiz" w:date="2022-03-28T14:46:00Z">
        <w:r>
          <w:rPr>
            <w:rFonts w:ascii="Arial" w:eastAsia="Arial" w:hAnsi="Arial" w:cs="Arial"/>
            <w:sz w:val="20"/>
            <w:szCs w:val="20"/>
          </w:rPr>
          <w:t>premisas</w:t>
        </w:r>
        <w:r>
          <w:rPr>
            <w:rFonts w:ascii="Arial" w:eastAsia="Arial" w:hAnsi="Arial" w:cs="Arial"/>
            <w:sz w:val="20"/>
            <w:szCs w:val="20"/>
          </w:rPr>
          <w:t xml:space="preserve"> </w:t>
        </w:r>
      </w:ins>
      <w:r>
        <w:rPr>
          <w:rFonts w:ascii="Arial" w:eastAsia="Arial" w:hAnsi="Arial" w:cs="Arial"/>
          <w:sz w:val="20"/>
          <w:szCs w:val="20"/>
        </w:rPr>
        <w:t xml:space="preserve">verdadero o falso según corresponda </w:t>
      </w:r>
    </w:p>
    <w:p w:rsidR="00BC242D" w:rsidRDefault="00BC242D"/>
    <w:tbl>
      <w:tblPr>
        <w:tblStyle w:val="a0"/>
        <w:tblW w:w="88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  <w:gridCol w:w="1111"/>
        <w:gridCol w:w="1050"/>
      </w:tblGrid>
      <w:tr w:rsidR="00BC242D">
        <w:trPr>
          <w:trHeight w:val="776"/>
        </w:trPr>
        <w:tc>
          <w:tcPr>
            <w:tcW w:w="6663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del w:id="6" w:author="Natalia Ortiz" w:date="2022-03-28T14:46:00Z">
              <w:r w:rsidDel="00811420">
                <w:rPr>
                  <w:rFonts w:ascii="Arial" w:eastAsia="Arial" w:hAnsi="Arial" w:cs="Arial"/>
                  <w:b/>
                  <w:sz w:val="20"/>
                  <w:szCs w:val="20"/>
                </w:rPr>
                <w:delText>PREGUNTA</w:delText>
              </w:r>
            </w:del>
            <w:ins w:id="7" w:author="Natalia Ortiz" w:date="2022-03-28T14:46:00Z">
              <w:r>
                <w:rPr>
                  <w:rFonts w:ascii="Arial" w:eastAsia="Arial" w:hAnsi="Arial" w:cs="Arial"/>
                  <w:b/>
                  <w:sz w:val="20"/>
                  <w:szCs w:val="20"/>
                </w:rPr>
                <w:t>PREMISA</w:t>
              </w:r>
            </w:ins>
          </w:p>
        </w:tc>
        <w:tc>
          <w:tcPr>
            <w:tcW w:w="1111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 w:rsidP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  <w:pPrChange w:id="8" w:author="Natalia Ortiz" w:date="2022-03-28T14:46:00Z">
                <w:pPr>
                  <w:jc w:val="both"/>
                </w:pPr>
              </w:pPrChange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del w:id="9" w:author="Natalia Ortiz" w:date="2022-03-28T14:46:00Z">
              <w:r w:rsidDel="00811420">
                <w:rPr>
                  <w:rFonts w:ascii="Arial" w:eastAsia="Arial" w:hAnsi="Arial" w:cs="Arial"/>
                  <w:sz w:val="20"/>
                  <w:szCs w:val="20"/>
                </w:rPr>
                <w:delText xml:space="preserve">sistemas </w:delText>
              </w:r>
            </w:del>
            <w:ins w:id="10" w:author="Natalia Ortiz" w:date="2022-03-28T14:46:00Z">
              <w:r>
                <w:rPr>
                  <w:rFonts w:ascii="Arial" w:eastAsia="Arial" w:hAnsi="Arial" w:cs="Arial"/>
                  <w:sz w:val="20"/>
                  <w:szCs w:val="20"/>
                </w:rPr>
                <w:t>S</w:t>
              </w:r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istemas 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del w:id="11" w:author="Natalia Ortiz" w:date="2022-03-28T14:46:00Z">
              <w:r w:rsidDel="00811420">
                <w:rPr>
                  <w:rFonts w:ascii="Arial" w:eastAsia="Arial" w:hAnsi="Arial" w:cs="Arial"/>
                  <w:sz w:val="20"/>
                  <w:szCs w:val="20"/>
                </w:rPr>
                <w:delText xml:space="preserve">gestión </w:delText>
              </w:r>
            </w:del>
            <w:ins w:id="12" w:author="Natalia Ortiz" w:date="2022-03-28T14:46:00Z">
              <w:r>
                <w:rPr>
                  <w:rFonts w:ascii="Arial" w:eastAsia="Arial" w:hAnsi="Arial" w:cs="Arial"/>
                  <w:sz w:val="20"/>
                  <w:szCs w:val="20"/>
                </w:rPr>
                <w:t>G</w:t>
              </w:r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estión 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de </w:t>
            </w:r>
            <w:del w:id="13" w:author="Natalia Ortiz" w:date="2022-03-28T14:46:00Z">
              <w:r w:rsidDel="00811420">
                <w:rPr>
                  <w:rFonts w:ascii="Arial" w:eastAsia="Arial" w:hAnsi="Arial" w:cs="Arial"/>
                  <w:sz w:val="20"/>
                  <w:szCs w:val="20"/>
                </w:rPr>
                <w:delText xml:space="preserve">almacén </w:delText>
              </w:r>
            </w:del>
            <w:ins w:id="14" w:author="Natalia Ortiz" w:date="2022-03-28T14:46:00Z">
              <w:r>
                <w:rPr>
                  <w:rFonts w:ascii="Arial" w:eastAsia="Arial" w:hAnsi="Arial" w:cs="Arial"/>
                  <w:sz w:val="20"/>
                  <w:szCs w:val="20"/>
                </w:rPr>
                <w:t>A</w:t>
              </w:r>
              <w:r>
                <w:rPr>
                  <w:rFonts w:ascii="Arial" w:eastAsia="Arial" w:hAnsi="Arial" w:cs="Arial"/>
                  <w:sz w:val="20"/>
                  <w:szCs w:val="20"/>
                </w:rPr>
                <w:t xml:space="preserve">lmacén 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>(SGA) no tienen mucha utilidad en la actualidad</w:t>
            </w:r>
            <w:ins w:id="15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actividad de preparación de pedidos se conoce con el nombre de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picking</w:t>
            </w:r>
            <w:proofErr w:type="spellEnd"/>
            <w:ins w:id="16" w:author="Natalia Ortiz" w:date="2022-03-28T14:47:00Z">
              <w:r>
                <w:rPr>
                  <w:rFonts w:ascii="Arial" w:eastAsia="Arial" w:hAnsi="Arial" w:cs="Arial"/>
                  <w:i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optimizar la calidad y velocidad de los pedidos es necesario tener muy claras y ordenadas las zonas donde se encuentra la mercancía</w:t>
            </w:r>
            <w:ins w:id="17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modo de transporte aéreo corresponde al modo más utilizado en el comercio internacional y el que mueve mayor ca</w:t>
            </w:r>
            <w:r>
              <w:rPr>
                <w:rFonts w:ascii="Arial" w:eastAsia="Arial" w:hAnsi="Arial" w:cs="Arial"/>
                <w:sz w:val="20"/>
                <w:szCs w:val="20"/>
              </w:rPr>
              <w:t>ntidad de carga</w:t>
            </w:r>
            <w:ins w:id="18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embalaje de la mercancía </w:t>
            </w:r>
            <w:del w:id="19" w:author="Natalia Ortiz" w:date="2022-03-28T14:45:00Z">
              <w:r w:rsidDel="00811420">
                <w:rPr>
                  <w:rFonts w:ascii="Arial" w:eastAsia="Arial" w:hAnsi="Arial" w:cs="Arial"/>
                  <w:sz w:val="20"/>
                  <w:szCs w:val="20"/>
                </w:rPr>
                <w:delText>sólo</w:delText>
              </w:r>
            </w:del>
            <w:ins w:id="20" w:author="Natalia Ortiz" w:date="2022-03-28T14:45:00Z">
              <w:r>
                <w:rPr>
                  <w:rFonts w:ascii="Arial" w:eastAsia="Arial" w:hAnsi="Arial" w:cs="Arial"/>
                  <w:sz w:val="20"/>
                  <w:szCs w:val="20"/>
                </w:rPr>
                <w:t>solo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permite la fácil identificación de la mercancía</w:t>
            </w:r>
            <w:ins w:id="21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modo de transporte ferroviario permite realizar un servicio puerta a puerta de manera eficaz</w:t>
            </w:r>
            <w:ins w:id="22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carretilla de mano utilizada para el cargue y descargue de mercancía es una máquina manual o eléctrica que se eleva ligeramente para facilitar su desplazamiento</w:t>
            </w:r>
            <w:ins w:id="23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empresa</w:t>
            </w:r>
            <w:ins w:id="24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,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además de gestionar la devolución de sus productos</w:t>
            </w:r>
            <w:ins w:id="25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,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también puede gestionar la devolución de sus envases y embalajes</w:t>
            </w:r>
            <w:ins w:id="26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.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11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eficacia en las operaciones de manipulación, almacenamiento y transporte se logra a través de la identificación de la me</w:t>
            </w:r>
            <w:r>
              <w:rPr>
                <w:rFonts w:ascii="Arial" w:eastAsia="Arial" w:hAnsi="Arial" w:cs="Arial"/>
                <w:sz w:val="20"/>
                <w:szCs w:val="20"/>
              </w:rPr>
              <w:t>rcancía mediante un lenguaje comprensible para la mayoría de las personas: símbolos gráficos.</w:t>
            </w:r>
          </w:p>
        </w:tc>
        <w:tc>
          <w:tcPr>
            <w:tcW w:w="1111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1050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242D">
        <w:trPr>
          <w:trHeight w:val="730"/>
        </w:trPr>
        <w:tc>
          <w:tcPr>
            <w:tcW w:w="6663" w:type="dxa"/>
          </w:tcPr>
          <w:p w:rsidR="00BC242D" w:rsidRDefault="0081142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devoluciones que se presentan en las empresas no tienen diferentes causas, por lo tanto</w:t>
            </w:r>
            <w:ins w:id="27" w:author="Natalia Ortiz" w:date="2022-03-28T14:47:00Z">
              <w:r>
                <w:rPr>
                  <w:rFonts w:ascii="Arial" w:eastAsia="Arial" w:hAnsi="Arial" w:cs="Arial"/>
                  <w:sz w:val="20"/>
                  <w:szCs w:val="20"/>
                </w:rPr>
                <w:t>,</w:t>
              </w:r>
            </w:ins>
            <w:r>
              <w:rPr>
                <w:rFonts w:ascii="Arial" w:eastAsia="Arial" w:hAnsi="Arial" w:cs="Arial"/>
                <w:sz w:val="20"/>
                <w:szCs w:val="20"/>
              </w:rPr>
              <w:t xml:space="preserve"> no deben tener un tratamiento distinto.</w:t>
            </w:r>
          </w:p>
        </w:tc>
        <w:tc>
          <w:tcPr>
            <w:tcW w:w="1111" w:type="dxa"/>
            <w:vAlign w:val="center"/>
          </w:tcPr>
          <w:p w:rsidR="00BC242D" w:rsidRDefault="00BC242D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BC242D" w:rsidRDefault="0081142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:rsidR="00BC242D" w:rsidRDefault="00BC242D">
      <w:pPr>
        <w:jc w:val="center"/>
        <w:rPr>
          <w:rFonts w:ascii="Arial" w:eastAsia="Arial" w:hAnsi="Arial" w:cs="Arial"/>
        </w:rPr>
      </w:pPr>
    </w:p>
    <w:p w:rsidR="00BC242D" w:rsidRDefault="00BC242D">
      <w:pPr>
        <w:jc w:val="center"/>
        <w:rPr>
          <w:rFonts w:ascii="Arial" w:eastAsia="Arial" w:hAnsi="Arial" w:cs="Arial"/>
        </w:rPr>
      </w:pPr>
    </w:p>
    <w:p w:rsidR="00BC242D" w:rsidRDefault="0081142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Cuando el aprendiz seleccione la opción incorrecta, incluir la siguiente frase: </w:t>
      </w:r>
    </w:p>
    <w:p w:rsidR="00BC242D" w:rsidRDefault="00BC242D">
      <w:pPr>
        <w:jc w:val="both"/>
        <w:rPr>
          <w:rFonts w:ascii="Arial" w:eastAsia="Arial" w:hAnsi="Arial" w:cs="Arial"/>
          <w:sz w:val="20"/>
          <w:szCs w:val="20"/>
        </w:rPr>
      </w:pPr>
    </w:p>
    <w:p w:rsidR="00BC242D" w:rsidRPr="00811420" w:rsidRDefault="00811420">
      <w:pPr>
        <w:jc w:val="both"/>
        <w:rPr>
          <w:rFonts w:ascii="Arial" w:eastAsia="Arial" w:hAnsi="Arial" w:cs="Arial"/>
          <w:b/>
          <w:sz w:val="20"/>
          <w:szCs w:val="20"/>
          <w:rPrChange w:id="28" w:author="Natalia Ortiz" w:date="2022-03-28T14:47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811420">
        <w:rPr>
          <w:rFonts w:ascii="Arial" w:eastAsia="Arial" w:hAnsi="Arial" w:cs="Arial"/>
          <w:b/>
          <w:sz w:val="20"/>
          <w:szCs w:val="20"/>
          <w:rPrChange w:id="29" w:author="Natalia Ortiz" w:date="2022-03-28T14:47:00Z">
            <w:rPr>
              <w:rFonts w:ascii="Arial" w:eastAsia="Arial" w:hAnsi="Arial" w:cs="Arial"/>
              <w:sz w:val="20"/>
              <w:szCs w:val="20"/>
            </w:rPr>
          </w:rPrChange>
        </w:rPr>
        <w:t>¡Vuelve a intentarlo!</w:t>
      </w:r>
    </w:p>
    <w:p w:rsidR="00BC242D" w:rsidRDefault="0081142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Revisa la información del componente</w:t>
      </w:r>
      <w:del w:id="30" w:author="Natalia Ortiz" w:date="2022-03-28T14:47:00Z">
        <w:r w:rsidDel="00811420">
          <w:rPr>
            <w:rFonts w:ascii="Arial" w:eastAsia="Arial" w:hAnsi="Arial" w:cs="Arial"/>
            <w:sz w:val="20"/>
            <w:szCs w:val="20"/>
          </w:rPr>
          <w:delText>,</w:delText>
        </w:r>
      </w:del>
      <w:r>
        <w:rPr>
          <w:rFonts w:ascii="Arial" w:eastAsia="Arial" w:hAnsi="Arial" w:cs="Arial"/>
          <w:sz w:val="20"/>
          <w:szCs w:val="20"/>
        </w:rPr>
        <w:t xml:space="preserve"> </w:t>
      </w:r>
      <w:r w:rsidRPr="00811420">
        <w:rPr>
          <w:rFonts w:ascii="Arial" w:eastAsia="Arial" w:hAnsi="Arial" w:cs="Arial"/>
          <w:b/>
          <w:sz w:val="20"/>
          <w:szCs w:val="20"/>
          <w:rPrChange w:id="31" w:author="Natalia Ortiz" w:date="2022-03-28T14:48:00Z">
            <w:rPr>
              <w:rFonts w:ascii="Arial" w:eastAsia="Arial" w:hAnsi="Arial" w:cs="Arial"/>
              <w:sz w:val="20"/>
              <w:szCs w:val="20"/>
              <w:u w:val="single"/>
            </w:rPr>
          </w:rPrChange>
        </w:rPr>
        <w:t>Movimiento y verificación de mercancías y objetos postales</w:t>
      </w:r>
      <w:ins w:id="32" w:author="Natalia Ortiz" w:date="2022-03-28T14:48:00Z">
        <w:r w:rsidRPr="00811420">
          <w:rPr>
            <w:rFonts w:ascii="Arial" w:eastAsia="Arial" w:hAnsi="Arial" w:cs="Arial"/>
            <w:b/>
            <w:sz w:val="20"/>
            <w:szCs w:val="20"/>
            <w:rPrChange w:id="33" w:author="Natalia Ortiz" w:date="2022-03-28T14:48:00Z">
              <w:rPr>
                <w:rFonts w:ascii="Arial" w:eastAsia="Arial" w:hAnsi="Arial" w:cs="Arial"/>
                <w:sz w:val="20"/>
                <w:szCs w:val="20"/>
                <w:u w:val="single"/>
              </w:rPr>
            </w:rPrChange>
          </w:rPr>
          <w:t>.</w:t>
        </w:r>
      </w:ins>
    </w:p>
    <w:p w:rsidR="00BC242D" w:rsidRDefault="00BC242D">
      <w:pPr>
        <w:jc w:val="both"/>
        <w:rPr>
          <w:rFonts w:ascii="Arial" w:eastAsia="Arial" w:hAnsi="Arial" w:cs="Arial"/>
          <w:sz w:val="20"/>
          <w:szCs w:val="20"/>
        </w:rPr>
      </w:pPr>
    </w:p>
    <w:p w:rsidR="00BC242D" w:rsidRDefault="0081142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Cuando acierta: </w:t>
      </w:r>
    </w:p>
    <w:p w:rsidR="00BC242D" w:rsidRDefault="00811420">
      <w:pPr>
        <w:jc w:val="both"/>
        <w:rPr>
          <w:rFonts w:ascii="Arial" w:eastAsia="Arial" w:hAnsi="Arial" w:cs="Arial"/>
          <w:sz w:val="20"/>
          <w:szCs w:val="20"/>
        </w:rPr>
      </w:pPr>
      <w:r w:rsidRPr="00811420">
        <w:rPr>
          <w:rFonts w:ascii="Arial" w:eastAsia="Arial" w:hAnsi="Arial" w:cs="Arial"/>
          <w:b/>
          <w:sz w:val="20"/>
          <w:szCs w:val="20"/>
          <w:rPrChange w:id="34" w:author="Natalia Ortiz" w:date="2022-03-28T14:48:00Z">
            <w:rPr>
              <w:rFonts w:ascii="Arial" w:eastAsia="Arial" w:hAnsi="Arial" w:cs="Arial"/>
              <w:sz w:val="20"/>
              <w:szCs w:val="20"/>
            </w:rPr>
          </w:rPrChange>
        </w:rPr>
        <w:t>¡Muy bien!</w:t>
      </w:r>
      <w:r>
        <w:rPr>
          <w:rFonts w:ascii="Arial" w:eastAsia="Arial" w:hAnsi="Arial" w:cs="Arial"/>
          <w:sz w:val="20"/>
          <w:szCs w:val="20"/>
        </w:rPr>
        <w:t xml:space="preserve"> Tienes claros los concepto</w:t>
      </w:r>
      <w:r>
        <w:rPr>
          <w:rFonts w:ascii="Arial" w:eastAsia="Arial" w:hAnsi="Arial" w:cs="Arial"/>
          <w:sz w:val="20"/>
          <w:szCs w:val="20"/>
        </w:rPr>
        <w:t>s vistos</w:t>
      </w:r>
      <w:ins w:id="35" w:author="Natalia Ortiz" w:date="2022-03-28T14:48:00Z">
        <w:r>
          <w:rPr>
            <w:rFonts w:ascii="Arial" w:eastAsia="Arial" w:hAnsi="Arial" w:cs="Arial"/>
            <w:sz w:val="20"/>
            <w:szCs w:val="20"/>
          </w:rPr>
          <w:t>.</w:t>
        </w:r>
      </w:ins>
      <w:bookmarkStart w:id="36" w:name="_GoBack"/>
      <w:bookmarkEnd w:id="36"/>
    </w:p>
    <w:sectPr w:rsidR="00BC242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alia Ortiz">
    <w15:presenceInfo w15:providerId="Windows Live" w15:userId="6feadb16a1bbfc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D"/>
    <w:rsid w:val="00811420"/>
    <w:rsid w:val="00BC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F2C9"/>
  <w15:docId w15:val="{DAE744C9-B70D-4717-903D-8B6188F3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5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704Anj46xuSneDyiUFBfT63xg==">AMUW2mX5dt/XJPakrjfhq4wpGXZ1OatasIr0XxDcYahbRCbyZ3AUnRxx+49QXFKuWzIdoSqe1G5o+PaVNlV2gF3DXdIeGfoZc2U+y+adSNAxC6z+ZhQtG/gz3NBAiNoXYGPKkvAITwbIEIH83dmNcWnITxgiokrpfKb8eYmXZENIMz4MggggWy0N8lu2XlBD1irnxc10kXQZo1jmxnlZFC5aBEjd/n89XqseH4GxFwOM7NvfTcjWu/cIBBdWuXkzFva9CAw1E4ziCPOgpT9nnwYmYQJMGlUzm0HO5zmrIbZq5Z5JBXLQ5nUIIW5lnDOKaSjUPEGgGqdt7tBMUdVodWhP923HImdb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Diaz</dc:creator>
  <cp:lastModifiedBy>Natalia Ortiz</cp:lastModifiedBy>
  <cp:revision>2</cp:revision>
  <dcterms:created xsi:type="dcterms:W3CDTF">2021-12-09T20:52:00Z</dcterms:created>
  <dcterms:modified xsi:type="dcterms:W3CDTF">2022-03-28T19:48:00Z</dcterms:modified>
</cp:coreProperties>
</file>