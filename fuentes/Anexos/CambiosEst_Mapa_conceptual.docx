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9F381" w14:textId="4F7737F3" w:rsidR="005B5856" w:rsidRDefault="00766996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w:pict w14:anchorId="176B1285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03.55pt;margin-top:278.35pt;width:37pt;height:11.4pt;z-index:-251643392;mso-wrap-distance-left:0;mso-wrap-distance-right:0;mso-position-horizontal-relative:page;mso-position-vertical-relative:page" stroked="f">
            <v:textbox style="mso-next-textbox:#_x0000_s1056" inset="0,0,0,0">
              <w:txbxContent>
                <w:p w14:paraId="3E8BE4D4" w14:textId="0678A998" w:rsidR="00100827" w:rsidRPr="002E59D8" w:rsidRDefault="00100827" w:rsidP="00100827">
                  <w:pPr>
                    <w:shd w:val="solid" w:color="FFFFFF" w:fill="FFFFFF"/>
                    <w:spacing w:line="165" w:lineRule="exact"/>
                    <w:jc w:val="center"/>
                    <w:rPr>
                      <w:rFonts w:ascii="Tahoma" w:hAnsi="Tahoma"/>
                      <w:color w:val="205749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205749"/>
                      <w:sz w:val="13"/>
                      <w:lang w:val="es-ES"/>
                    </w:rPr>
                    <w:t>Pesaje</w:t>
                  </w:r>
                </w:p>
              </w:txbxContent>
            </v:textbox>
            <w10:wrap type="square" anchorx="page" anchory="page"/>
          </v:shape>
        </w:pict>
      </w:r>
      <w:r>
        <w:pict w14:anchorId="0A62EEEE">
          <v:shape id="_x0000_s1047" type="#_x0000_t202" style="position:absolute;margin-left:207.2pt;margin-top:65.2pt;width:87.35pt;height:7.95pt;z-index:-251665920;mso-wrap-distance-left:0;mso-wrap-distance-right:0;mso-position-horizontal-relative:page;mso-position-vertical-relative:page" stroked="f">
            <v:textbox style="mso-next-textbox:#_x0000_s1047" inset="0,0,0,0">
              <w:txbxContent>
                <w:p w14:paraId="2E1F62C5" w14:textId="5576CBFD" w:rsidR="005B5856" w:rsidRPr="00100827" w:rsidRDefault="00100827">
                  <w:pPr>
                    <w:shd w:val="solid" w:color="FFFFFF" w:fill="FFFFFF"/>
                    <w:spacing w:line="583" w:lineRule="auto"/>
                    <w:rPr>
                      <w:rFonts w:ascii="Tahoma" w:hAnsi="Tahoma"/>
                      <w:color w:val="205749"/>
                      <w:sz w:val="16"/>
                      <w:szCs w:val="28"/>
                      <w:lang w:val="es-ES"/>
                    </w:rPr>
                  </w:pPr>
                  <w:r w:rsidRPr="00100827">
                    <w:rPr>
                      <w:rFonts w:ascii="Tahoma" w:hAnsi="Tahoma"/>
                      <w:color w:val="205749"/>
                      <w:sz w:val="16"/>
                      <w:szCs w:val="28"/>
                      <w:lang w:val="es-ES"/>
                    </w:rPr>
                    <w:t xml:space="preserve">Modos de </w:t>
                  </w:r>
                  <w:r w:rsidR="002E59D8" w:rsidRPr="00100827">
                    <w:rPr>
                      <w:rFonts w:ascii="Tahoma" w:hAnsi="Tahoma"/>
                      <w:color w:val="205749"/>
                      <w:sz w:val="16"/>
                      <w:szCs w:val="28"/>
                      <w:lang w:val="es-ES"/>
                    </w:rPr>
                    <w:t>t</w:t>
                  </w:r>
                  <w:r w:rsidRPr="00100827">
                    <w:rPr>
                      <w:rFonts w:ascii="Tahoma" w:hAnsi="Tahoma"/>
                      <w:color w:val="205749"/>
                      <w:sz w:val="16"/>
                      <w:szCs w:val="28"/>
                      <w:lang w:val="es-ES"/>
                    </w:rPr>
                    <w:t>ransporte</w:t>
                  </w:r>
                  <w:r w:rsidRPr="00100827">
                    <w:rPr>
                      <w:rFonts w:ascii="Arial" w:hAnsi="Arial"/>
                      <w:color w:val="1E5EFE"/>
                      <w:sz w:val="10"/>
                      <w:szCs w:val="28"/>
                      <w:lang w:val="es-ES"/>
                    </w:rPr>
                    <w:t xml:space="preserve"> )</w:t>
                  </w:r>
                </w:p>
              </w:txbxContent>
            </v:textbox>
            <w10:wrap type="square" anchorx="page" anchory="page"/>
          </v:shape>
        </w:pict>
      </w:r>
      <w:r>
        <w:pict w14:anchorId="441F934E">
          <v:shape id="_x0000_s1048" type="#_x0000_t202" style="position:absolute;margin-left:579.55pt;margin-top:2.5pt;width:102.1pt;height:168.75pt;z-index:-251666944;mso-wrap-distance-left:0;mso-wrap-distance-right:0;mso-position-horizontal-relative:page;mso-position-vertical-relative:page" stroked="f">
            <v:textbox style="mso-next-textbox:#_x0000_s1048" inset="0,0,0,0">
              <w:txbxContent>
                <w:p w14:paraId="29F0BEAD" w14:textId="77777777" w:rsidR="005B5856" w:rsidRPr="00766996" w:rsidRDefault="00100827" w:rsidP="00DB3098">
                  <w:pPr>
                    <w:shd w:val="solid" w:color="FFFFFF" w:fill="FFFFFF"/>
                    <w:spacing w:line="360" w:lineRule="auto"/>
                    <w:rPr>
                      <w:rFonts w:ascii="Tahoma" w:hAnsi="Tahoma"/>
                      <w:i/>
                      <w:color w:val="000000"/>
                      <w:sz w:val="15"/>
                      <w:szCs w:val="24"/>
                      <w:lang w:val="es-ES"/>
                      <w:rPrChange w:id="0" w:author="Natalia Ortiz" w:date="2022-03-28T14:50:00Z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</w:rPrChange>
                    </w:rPr>
                  </w:pPr>
                  <w:r w:rsidRPr="00766996">
                    <w:rPr>
                      <w:rFonts w:ascii="Tahoma" w:hAnsi="Tahoma"/>
                      <w:i/>
                      <w:color w:val="000000"/>
                      <w:sz w:val="15"/>
                      <w:szCs w:val="24"/>
                      <w:lang w:val="es-ES"/>
                      <w:rPrChange w:id="1" w:author="Natalia Ortiz" w:date="2022-03-28T14:50:00Z">
                        <w:rPr>
                          <w:rFonts w:ascii="Tahoma" w:hAnsi="Tahoma"/>
                          <w:color w:val="000000"/>
                          <w:sz w:val="15"/>
                          <w:szCs w:val="24"/>
                          <w:lang w:val="es-ES"/>
                        </w:rPr>
                      </w:rPrChange>
                    </w:rPr>
                    <w:t>Pallet</w:t>
                  </w:r>
                </w:p>
                <w:p w14:paraId="13CFC7E5" w14:textId="77777777" w:rsidR="005B5856" w:rsidRPr="00100827" w:rsidRDefault="00100827" w:rsidP="00DB3098">
                  <w:pPr>
                    <w:shd w:val="solid" w:color="FFFFFF" w:fill="FFFFFF"/>
                    <w:spacing w:before="144" w:line="360" w:lineRule="auto"/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</w:pPr>
                  <w:r w:rsidRPr="00100827"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  <w:t>Transpaletas</w:t>
                  </w:r>
                </w:p>
                <w:p w14:paraId="6A271E34" w14:textId="77777777" w:rsidR="00DB3098" w:rsidRPr="00100827" w:rsidRDefault="00100827" w:rsidP="00DB3098">
                  <w:pPr>
                    <w:shd w:val="solid" w:color="FFFFFF" w:fill="FFFFFF"/>
                    <w:spacing w:before="144" w:line="360" w:lineRule="auto"/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</w:pPr>
                  <w:r w:rsidRPr="00100827"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  <w:t>Carretilla de mano</w:t>
                  </w:r>
                </w:p>
                <w:p w14:paraId="3AB2F3CD" w14:textId="603F5776" w:rsidR="00DB3098" w:rsidRPr="00100827" w:rsidRDefault="00100827" w:rsidP="00DB3098">
                  <w:pPr>
                    <w:shd w:val="solid" w:color="FFFFFF" w:fill="FFFFFF"/>
                    <w:spacing w:before="144" w:line="360" w:lineRule="auto"/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</w:pPr>
                  <w:del w:id="2" w:author="Natalia Ortiz" w:date="2022-03-28T14:50:00Z">
                    <w:r w:rsidRPr="00100827" w:rsidDel="00766996">
                      <w:rPr>
                        <w:rFonts w:ascii="Tahoma" w:hAnsi="Tahoma"/>
                        <w:color w:val="000000"/>
                        <w:sz w:val="15"/>
                        <w:szCs w:val="24"/>
                        <w:lang w:val="es-ES"/>
                      </w:rPr>
                      <w:delText xml:space="preserve">carretillas </w:delText>
                    </w:r>
                  </w:del>
                  <w:ins w:id="3" w:author="Natalia Ortiz" w:date="2022-03-28T14:50:00Z">
                    <w:r w:rsidR="00766996">
                      <w:rPr>
                        <w:rFonts w:ascii="Tahoma" w:hAnsi="Tahoma"/>
                        <w:color w:val="000000"/>
                        <w:sz w:val="15"/>
                        <w:szCs w:val="24"/>
                        <w:lang w:val="es-ES"/>
                      </w:rPr>
                      <w:t>C</w:t>
                    </w:r>
                    <w:r w:rsidR="00766996" w:rsidRPr="00100827">
                      <w:rPr>
                        <w:rFonts w:ascii="Tahoma" w:hAnsi="Tahoma"/>
                        <w:color w:val="000000"/>
                        <w:sz w:val="15"/>
                        <w:szCs w:val="24"/>
                        <w:lang w:val="es-ES"/>
                      </w:rPr>
                      <w:t xml:space="preserve">arretillas </w:t>
                    </w:r>
                  </w:ins>
                  <w:r w:rsidRPr="00100827"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  <w:t>elevadoras</w:t>
                  </w:r>
                </w:p>
                <w:p w14:paraId="51EA060F" w14:textId="199BAAB1" w:rsidR="00DB3098" w:rsidRPr="00100827" w:rsidRDefault="00100827" w:rsidP="00DB3098">
                  <w:pPr>
                    <w:shd w:val="solid" w:color="FFFFFF" w:fill="FFFFFF"/>
                    <w:spacing w:before="144" w:line="360" w:lineRule="auto"/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</w:pPr>
                  <w:del w:id="4" w:author="Natalia Ortiz" w:date="2022-03-28T14:50:00Z">
                    <w:r w:rsidRPr="00100827" w:rsidDel="00766996">
                      <w:rPr>
                        <w:rFonts w:ascii="Tahoma" w:hAnsi="Tahoma"/>
                        <w:color w:val="000000"/>
                        <w:sz w:val="15"/>
                        <w:szCs w:val="24"/>
                        <w:lang w:val="es-ES"/>
                      </w:rPr>
                      <w:delText xml:space="preserve">cinta </w:delText>
                    </w:r>
                  </w:del>
                  <w:ins w:id="5" w:author="Natalia Ortiz" w:date="2022-03-28T14:50:00Z">
                    <w:r w:rsidR="00766996">
                      <w:rPr>
                        <w:rFonts w:ascii="Tahoma" w:hAnsi="Tahoma"/>
                        <w:color w:val="000000"/>
                        <w:sz w:val="15"/>
                        <w:szCs w:val="24"/>
                        <w:lang w:val="es-ES"/>
                      </w:rPr>
                      <w:t>C</w:t>
                    </w:r>
                    <w:r w:rsidR="00766996" w:rsidRPr="00100827">
                      <w:rPr>
                        <w:rFonts w:ascii="Tahoma" w:hAnsi="Tahoma"/>
                        <w:color w:val="000000"/>
                        <w:sz w:val="15"/>
                        <w:szCs w:val="24"/>
                        <w:lang w:val="es-ES"/>
                      </w:rPr>
                      <w:t xml:space="preserve">inta </w:t>
                    </w:r>
                  </w:ins>
                  <w:r w:rsidRPr="00100827"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  <w:t>transportadora</w:t>
                  </w:r>
                </w:p>
                <w:p w14:paraId="253455E3" w14:textId="72FC3E2C" w:rsidR="005B5856" w:rsidRPr="00100827" w:rsidRDefault="00100827" w:rsidP="00DB3098">
                  <w:pPr>
                    <w:shd w:val="solid" w:color="FFFFFF" w:fill="FFFFFF"/>
                    <w:spacing w:before="144" w:line="360" w:lineRule="auto"/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</w:pPr>
                  <w:r w:rsidRPr="00100827"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  <w:t>Rampa</w:t>
                  </w:r>
                </w:p>
                <w:p w14:paraId="42171519" w14:textId="77777777" w:rsidR="00DB3098" w:rsidRPr="00100827" w:rsidRDefault="00100827" w:rsidP="00DB3098">
                  <w:pPr>
                    <w:shd w:val="solid" w:color="FFFFFF" w:fill="FFFFFF"/>
                    <w:spacing w:before="144" w:after="144" w:line="360" w:lineRule="auto"/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</w:pPr>
                  <w:r w:rsidRPr="00100827"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  <w:t>Plataforma elevadora</w:t>
                  </w:r>
                </w:p>
                <w:p w14:paraId="63CFBA0F" w14:textId="4D5146D4" w:rsidR="005B5856" w:rsidRPr="00100827" w:rsidRDefault="00100827" w:rsidP="00DB3098">
                  <w:pPr>
                    <w:shd w:val="solid" w:color="FFFFFF" w:fill="FFFFFF"/>
                    <w:spacing w:before="144" w:after="144" w:line="360" w:lineRule="auto"/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</w:pPr>
                  <w:r w:rsidRPr="00100827">
                    <w:rPr>
                      <w:rFonts w:ascii="Tahoma" w:hAnsi="Tahoma"/>
                      <w:color w:val="000000"/>
                      <w:sz w:val="15"/>
                      <w:szCs w:val="24"/>
                      <w:lang w:val="es-ES"/>
                    </w:rPr>
                    <w:t>Rampa hidráulica</w:t>
                  </w:r>
                </w:p>
              </w:txbxContent>
            </v:textbox>
            <w10:wrap type="square" anchorx="page" anchory="page"/>
          </v:shape>
        </w:pict>
      </w:r>
      <w:r>
        <w:pict w14:anchorId="2BF074CA">
          <v:shape id="_x0000_s1041" type="#_x0000_t202" style="position:absolute;margin-left:24.2pt;margin-top:243.85pt;width:151.85pt;height:90pt;z-index:-251659776;mso-wrap-distance-left:0;mso-wrap-distance-right:0;mso-position-horizontal-relative:page;mso-position-vertical-relative:page" stroked="f">
            <v:textbox style="mso-next-textbox:#_x0000_s1041" inset="0,0,0,0">
              <w:txbxContent>
                <w:p w14:paraId="1DDA65CA" w14:textId="63E5E7DC" w:rsidR="003B6B56" w:rsidRPr="003B6B56" w:rsidRDefault="00100827" w:rsidP="003B6B56">
                  <w:pPr>
                    <w:shd w:val="solid" w:color="FFFFFF" w:fill="FFFFFF"/>
                    <w:spacing w:line="480" w:lineRule="auto"/>
                    <w:jc w:val="right"/>
                    <w:rPr>
                      <w:rFonts w:ascii="Tahoma" w:hAnsi="Tahoma"/>
                      <w:color w:val="000000"/>
                      <w:sz w:val="16"/>
                      <w:szCs w:val="28"/>
                      <w:lang w:val="es-ES"/>
                    </w:rPr>
                  </w:pPr>
                  <w:r w:rsidRPr="003B6B56">
                    <w:rPr>
                      <w:rFonts w:ascii="Tahoma" w:hAnsi="Tahoma"/>
                      <w:color w:val="000000"/>
                      <w:sz w:val="16"/>
                      <w:szCs w:val="28"/>
                      <w:lang w:val="es-ES"/>
                    </w:rPr>
                    <w:t>Báscula compacta</w:t>
                  </w:r>
                </w:p>
                <w:p w14:paraId="05FCC695" w14:textId="1D54DE7C" w:rsidR="003B6B56" w:rsidRPr="003B6B56" w:rsidRDefault="003B6B56" w:rsidP="003B6B56">
                  <w:pPr>
                    <w:shd w:val="solid" w:color="FFFFFF" w:fill="FFFFFF"/>
                    <w:spacing w:line="480" w:lineRule="auto"/>
                    <w:jc w:val="right"/>
                    <w:rPr>
                      <w:rFonts w:ascii="Tahoma" w:hAnsi="Tahoma"/>
                      <w:sz w:val="16"/>
                      <w:szCs w:val="28"/>
                      <w:lang w:val="es-ES"/>
                    </w:rPr>
                  </w:pPr>
                  <w:r w:rsidRPr="003B6B56">
                    <w:rPr>
                      <w:rFonts w:ascii="Tahoma" w:hAnsi="Tahoma"/>
                      <w:sz w:val="16"/>
                      <w:szCs w:val="28"/>
                      <w:lang w:val="es-ES"/>
                    </w:rPr>
                    <w:t>Báscula especial</w:t>
                  </w:r>
                </w:p>
                <w:p w14:paraId="5BE7F99C" w14:textId="4A80A9F9" w:rsidR="003B6B56" w:rsidRPr="003B6B56" w:rsidRDefault="003B6B56" w:rsidP="003B6B56">
                  <w:pPr>
                    <w:shd w:val="solid" w:color="FFFFFF" w:fill="FFFFFF"/>
                    <w:spacing w:line="480" w:lineRule="auto"/>
                    <w:jc w:val="right"/>
                    <w:rPr>
                      <w:rFonts w:ascii="Tahoma" w:hAnsi="Tahoma"/>
                      <w:sz w:val="16"/>
                      <w:szCs w:val="28"/>
                      <w:lang w:val="es-ES"/>
                    </w:rPr>
                  </w:pPr>
                  <w:r w:rsidRPr="003B6B56">
                    <w:rPr>
                      <w:rFonts w:ascii="Tahoma" w:hAnsi="Tahoma"/>
                      <w:sz w:val="16"/>
                      <w:szCs w:val="28"/>
                      <w:lang w:val="es-ES"/>
                    </w:rPr>
                    <w:t>Terminales de dosificación y formulación</w:t>
                  </w:r>
                </w:p>
                <w:p w14:paraId="45059092" w14:textId="7B0813C5" w:rsidR="003B6B56" w:rsidRPr="003B6B56" w:rsidRDefault="003B6B56" w:rsidP="003B6B56">
                  <w:pPr>
                    <w:shd w:val="solid" w:color="FFFFFF" w:fill="FFFFFF"/>
                    <w:spacing w:line="480" w:lineRule="auto"/>
                    <w:jc w:val="right"/>
                    <w:rPr>
                      <w:rFonts w:ascii="Tahoma" w:hAnsi="Tahoma"/>
                      <w:sz w:val="16"/>
                      <w:szCs w:val="28"/>
                      <w:lang w:val="es-ES"/>
                    </w:rPr>
                  </w:pPr>
                  <w:r w:rsidRPr="003B6B56">
                    <w:rPr>
                      <w:rFonts w:ascii="Tahoma" w:hAnsi="Tahoma"/>
                      <w:sz w:val="16"/>
                      <w:szCs w:val="28"/>
                      <w:lang w:val="es-ES"/>
                    </w:rPr>
                    <w:t>Plataformas de pesaje</w:t>
                  </w:r>
                </w:p>
                <w:p w14:paraId="7FEB6B31" w14:textId="45207F5C" w:rsidR="003B6B56" w:rsidRPr="003B6B56" w:rsidRDefault="003B6B56" w:rsidP="003B6B56">
                  <w:pPr>
                    <w:shd w:val="solid" w:color="FFFFFF" w:fill="FFFFFF"/>
                    <w:spacing w:line="480" w:lineRule="auto"/>
                    <w:jc w:val="right"/>
                    <w:rPr>
                      <w:rFonts w:ascii="Tahoma" w:hAnsi="Tahoma"/>
                      <w:sz w:val="16"/>
                      <w:szCs w:val="28"/>
                      <w:lang w:val="es-ES"/>
                    </w:rPr>
                  </w:pPr>
                  <w:r w:rsidRPr="003B6B56">
                    <w:rPr>
                      <w:rFonts w:ascii="Tahoma" w:hAnsi="Tahoma"/>
                      <w:sz w:val="16"/>
                      <w:szCs w:val="28"/>
                      <w:lang w:val="es-ES"/>
                    </w:rPr>
                    <w:t>Receptores de carga especiales</w:t>
                  </w:r>
                </w:p>
              </w:txbxContent>
            </v:textbox>
            <w10:wrap type="square" anchorx="page" anchory="page"/>
          </v:shape>
        </w:pict>
      </w:r>
      <w:r>
        <w:pict w14:anchorId="7D8E7500">
          <v:rect id="_x0000_s1051" style="position:absolute;margin-left:130.1pt;margin-top:27.4pt;width:63.65pt;height:87.75pt;z-index:-251670016;mso-wrap-distance-left:0;mso-wrap-distance-right:0;mso-position-horizontal-relative:page;mso-position-vertical-relative:page" filled="f" stroked="f">
            <v:textbox style="mso-next-textbox:#_x0000_s1051" inset="0,0,0,0">
              <w:txbxContent>
                <w:p w14:paraId="4BF81AFC" w14:textId="77777777" w:rsidR="00DB3098" w:rsidRDefault="00100827" w:rsidP="00DB3098">
                  <w:pPr>
                    <w:shd w:val="solid" w:color="FFFFFF" w:fill="FFFFFF"/>
                    <w:spacing w:line="255" w:lineRule="exact"/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>Aéreo</w:t>
                  </w:r>
                </w:p>
                <w:p w14:paraId="050C3F89" w14:textId="4B487041" w:rsidR="005B5856" w:rsidRDefault="00100827" w:rsidP="00DB3098">
                  <w:pPr>
                    <w:shd w:val="solid" w:color="FFFFFF" w:fill="FFFFFF"/>
                    <w:spacing w:line="255" w:lineRule="exact"/>
                    <w:rPr>
                      <w:rFonts w:ascii="Tahoma" w:hAnsi="Tahoma"/>
                      <w:color w:val="000000"/>
                      <w:spacing w:val="8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pacing w:val="8"/>
                      <w:sz w:val="13"/>
                      <w:lang w:val="es-ES"/>
                    </w:rPr>
                    <w:t>Ferroviario</w:t>
                  </w:r>
                </w:p>
                <w:p w14:paraId="4E05B047" w14:textId="1965F10F" w:rsidR="00DB3098" w:rsidRDefault="00DB3098" w:rsidP="00DB3098">
                  <w:pPr>
                    <w:shd w:val="solid" w:color="FFFFFF" w:fill="FFFFFF"/>
                    <w:spacing w:line="335" w:lineRule="exact"/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</w:pPr>
                  <w:r w:rsidRPr="00DB3098"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 xml:space="preserve">Marítimo </w:t>
                  </w:r>
                  <w:del w:id="6" w:author="Natalia Ortiz" w:date="2022-03-28T14:49:00Z">
                    <w:r w:rsidRPr="00DB3098" w:rsidDel="00766996">
                      <w:rPr>
                        <w:rFonts w:ascii="Tahoma" w:hAnsi="Tahoma"/>
                        <w:color w:val="000000"/>
                        <w:sz w:val="13"/>
                        <w:lang w:val="es-ES"/>
                      </w:rPr>
                      <w:delText xml:space="preserve">Carretera </w:delText>
                    </w:r>
                  </w:del>
                  <w:ins w:id="7" w:author="Natalia Ortiz" w:date="2022-03-28T14:49:00Z">
                    <w:r w:rsidR="00766996">
                      <w:rPr>
                        <w:rFonts w:ascii="Tahoma" w:hAnsi="Tahoma"/>
                        <w:color w:val="000000"/>
                        <w:sz w:val="13"/>
                        <w:lang w:val="es-ES"/>
                      </w:rPr>
                      <w:t>c</w:t>
                    </w:r>
                    <w:r w:rsidR="00766996" w:rsidRPr="00DB3098">
                      <w:rPr>
                        <w:rFonts w:ascii="Tahoma" w:hAnsi="Tahoma"/>
                        <w:color w:val="000000"/>
                        <w:sz w:val="13"/>
                        <w:lang w:val="es-ES"/>
                      </w:rPr>
                      <w:t xml:space="preserve">arretera </w:t>
                    </w:r>
                  </w:ins>
                  <w:r w:rsidRPr="00DB3098"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>Fluvial</w:t>
                  </w:r>
                  <w:r w:rsidRPr="00DB3098">
                    <w:rPr>
                      <w:rFonts w:ascii="Arial" w:hAnsi="Arial"/>
                      <w:color w:val="8FAFFE"/>
                      <w:sz w:val="6"/>
                      <w:lang w:val="es-ES"/>
                    </w:rPr>
                    <w:t xml:space="preserve"> )</w:t>
                  </w:r>
                </w:p>
              </w:txbxContent>
            </v:textbox>
            <w10:wrap type="square" anchorx="page" anchory="page"/>
          </v:rect>
        </w:pict>
      </w:r>
      <w:r>
        <w:pict w14:anchorId="6DFF84E9">
          <v:shape id="_x0000_s0" o:spid="_x0000_s1054" type="#_x0000_t202" style="position:absolute;margin-left:19.7pt;margin-top:4.9pt;width:634.85pt;height:386.25pt;z-index:-251673088;mso-wrap-distance-left:0;mso-wrap-distance-right:0;mso-position-horizontal-relative:page;mso-position-vertical-relative:page" filled="f" stroked="f">
            <v:textbox style="mso-next-textbox:#_x0000_s0" inset="0,0,0,0">
              <w:txbxContent>
                <w:p w14:paraId="241E7A95" w14:textId="77777777" w:rsidR="005B5856" w:rsidRPr="00DB3098" w:rsidRDefault="00100827">
                  <w:pPr>
                    <w:jc w:val="center"/>
                    <w:rPr>
                      <w:rFonts w:cstheme="minorHAnsi"/>
                      <w:kern w:val="22"/>
                    </w:rPr>
                  </w:pPr>
                  <w:r w:rsidRPr="00DB3098">
                    <w:rPr>
                      <w:rFonts w:cstheme="minorHAnsi"/>
                      <w:noProof/>
                      <w:kern w:val="22"/>
                    </w:rPr>
                    <w:drawing>
                      <wp:inline distT="0" distB="0" distL="0" distR="0" wp14:anchorId="0E8FB267" wp14:editId="39BBD450">
                        <wp:extent cx="8062595" cy="4905375"/>
                        <wp:effectExtent l="0" t="0" r="0" b="0"/>
                        <wp:docPr id="8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62595" cy="4905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7E9AD1F5">
          <v:shape id="_x0000_s1053" type="#_x0000_t202" style="position:absolute;margin-left:158.45pt;margin-top:384.4pt;width:40.5pt;height:6.75pt;z-index:-251672064;mso-wrap-distance-left:0;mso-wrap-distance-right:0;mso-position-horizontal-relative:page;mso-position-vertical-relative:page" stroked="f">
            <v:textbox style="mso-next-textbox:#_x0000_s1053" inset="0,0,0,0">
              <w:txbxContent>
                <w:p w14:paraId="0F9ED62D" w14:textId="77777777" w:rsidR="005B5856" w:rsidRDefault="00100827">
                  <w:pPr>
                    <w:shd w:val="solid" w:color="FFFFFF" w:fill="FFFFFF"/>
                    <w:spacing w:line="206" w:lineRule="auto"/>
                    <w:rPr>
                      <w:rFonts w:ascii="Tahoma" w:hAnsi="Tahoma"/>
                      <w:color w:val="000000"/>
                      <w:spacing w:val="11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pacing w:val="11"/>
                      <w:sz w:val="13"/>
                      <w:lang w:val="es-ES"/>
                    </w:rPr>
                    <w:t>Automático</w:t>
                  </w:r>
                </w:p>
              </w:txbxContent>
            </v:textbox>
            <w10:wrap type="square" anchorx="page" anchory="page"/>
          </v:shape>
        </w:pict>
      </w:r>
      <w:r>
        <w:pict w14:anchorId="147592D3">
          <v:shape id="_x0000_s1052" type="#_x0000_t202" style="position:absolute;margin-left:54.2pt;margin-top:139.9pt;width:21.75pt;height:6pt;z-index:-251671040;mso-wrap-distance-left:0;mso-wrap-distance-right:0;mso-position-horizontal-relative:page;mso-position-vertical-relative:page" stroked="f">
            <v:textbox style="mso-next-textbox:#_x0000_s1052" inset="0,0,0,0">
              <w:txbxContent>
                <w:p w14:paraId="0831C6BF" w14:textId="77777777" w:rsidR="005B5856" w:rsidRDefault="00100827">
                  <w:pPr>
                    <w:shd w:val="solid" w:color="FFFFFF" w:fill="FFFFFF"/>
                    <w:spacing w:line="182" w:lineRule="auto"/>
                    <w:rPr>
                      <w:rFonts w:ascii="Tahoma" w:hAnsi="Tahoma"/>
                      <w:color w:val="000000"/>
                      <w:spacing w:val="9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pacing w:val="9"/>
                      <w:sz w:val="13"/>
                      <w:lang w:val="es-ES"/>
                    </w:rPr>
                    <w:t>Cintas</w:t>
                  </w:r>
                </w:p>
              </w:txbxContent>
            </v:textbox>
            <w10:wrap type="square" anchorx="page" anchory="page"/>
          </v:shape>
        </w:pict>
      </w:r>
      <w:r>
        <w:pict w14:anchorId="5D2B84B9">
          <v:shape id="_x0000_s1050" type="#_x0000_t202" style="position:absolute;margin-left:46.3pt;margin-top:159.4pt;width:30pt;height:6pt;z-index:-251668992;mso-wrap-distance-left:0;mso-wrap-distance-right:0;mso-position-horizontal-relative:page;mso-position-vertical-relative:page" stroked="f">
            <v:textbox style="mso-next-textbox:#_x0000_s1050" inset="0,0,0,0">
              <w:txbxContent>
                <w:p w14:paraId="690AD189" w14:textId="77777777" w:rsidR="005B5856" w:rsidRDefault="00100827">
                  <w:pPr>
                    <w:shd w:val="solid" w:color="FFFFFF" w:fill="FFFFFF"/>
                    <w:spacing w:line="182" w:lineRule="auto"/>
                    <w:rPr>
                      <w:rFonts w:ascii="Tahoma" w:hAnsi="Tahoma"/>
                      <w:color w:val="000000"/>
                      <w:spacing w:val="12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pacing w:val="12"/>
                      <w:sz w:val="13"/>
                      <w:lang w:val="es-ES"/>
                    </w:rPr>
                    <w:t>Zunchos</w:t>
                  </w:r>
                </w:p>
              </w:txbxContent>
            </v:textbox>
            <w10:wrap type="square" anchorx="page" anchory="page"/>
          </v:shape>
        </w:pict>
      </w:r>
      <w:r>
        <w:pict w14:anchorId="1074E0E7">
          <v:shape id="_x0000_s1046" type="#_x0000_t202" style="position:absolute;margin-left:439.3pt;margin-top:73.15pt;width:104.25pt;height:7.5pt;z-index:-251664896;mso-wrap-distance-left:0;mso-wrap-distance-right:0;mso-position-horizontal-relative:page;mso-position-vertical-relative:page" stroked="f">
            <v:textbox style="mso-next-textbox:#_x0000_s1046" inset="0,0,0,0">
              <w:txbxContent>
                <w:p w14:paraId="43ACFB8C" w14:textId="77777777" w:rsidR="005B5856" w:rsidRDefault="00100827">
                  <w:pPr>
                    <w:shd w:val="solid" w:color="FFFFFF" w:fill="FFFFFF"/>
                    <w:spacing w:line="211" w:lineRule="auto"/>
                    <w:rPr>
                      <w:rFonts w:ascii="Verdana" w:hAnsi="Verdana"/>
                      <w:b/>
                      <w:color w:val="205749"/>
                      <w:spacing w:val="-8"/>
                      <w:sz w:val="14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color w:val="205749"/>
                      <w:spacing w:val="-8"/>
                      <w:sz w:val="14"/>
                      <w:lang w:val="es-ES"/>
                    </w:rPr>
                    <w:t>Equipos de carga</w:t>
                  </w:r>
                  <w:r>
                    <w:rPr>
                      <w:rFonts w:ascii="Verdana" w:hAnsi="Verdana"/>
                      <w:b/>
                      <w:color w:val="34766B"/>
                      <w:spacing w:val="-8"/>
                      <w:w w:val="105"/>
                      <w:sz w:val="14"/>
                      <w:lang w:val="es-ES"/>
                    </w:rPr>
                    <w:t xml:space="preserve"> y</w:t>
                  </w:r>
                  <w:r>
                    <w:rPr>
                      <w:rFonts w:ascii="Verdana" w:hAnsi="Verdana"/>
                      <w:b/>
                      <w:color w:val="205749"/>
                      <w:spacing w:val="-8"/>
                      <w:sz w:val="14"/>
                      <w:lang w:val="es-ES"/>
                    </w:rPr>
                    <w:t xml:space="preserve"> descarga</w:t>
                  </w:r>
                </w:p>
              </w:txbxContent>
            </v:textbox>
            <w10:wrap type="square" anchorx="page" anchory="page"/>
          </v:shape>
        </w:pict>
      </w:r>
      <w:r>
        <w:pict w14:anchorId="6EE4B97C">
          <v:shape id="_x0000_s1045" type="#_x0000_t202" style="position:absolute;margin-left:501.2pt;margin-top:214.9pt;width:33.75pt;height:7.5pt;z-index:-251663872;mso-wrap-distance-left:0;mso-wrap-distance-right:0;mso-position-horizontal-relative:page;mso-position-vertical-relative:page" stroked="f">
            <v:textbox style="mso-next-textbox:#_x0000_s1045" inset="0,0,0,0">
              <w:txbxContent>
                <w:p w14:paraId="1A658C0E" w14:textId="77777777" w:rsidR="005B5856" w:rsidRDefault="00100827">
                  <w:pPr>
                    <w:shd w:val="solid" w:color="FFFFFF" w:fill="FFFFFF"/>
                    <w:spacing w:line="211" w:lineRule="auto"/>
                    <w:rPr>
                      <w:rFonts w:ascii="Verdana" w:hAnsi="Verdana"/>
                      <w:b/>
                      <w:color w:val="205749"/>
                      <w:spacing w:val="-10"/>
                      <w:sz w:val="14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color w:val="205749"/>
                      <w:spacing w:val="-10"/>
                      <w:sz w:val="14"/>
                      <w:lang w:val="es-ES"/>
                    </w:rPr>
                    <w:t>Embalaje</w:t>
                  </w:r>
                </w:p>
              </w:txbxContent>
            </v:textbox>
            <w10:wrap type="square" anchorx="page" anchory="page"/>
          </v:shape>
        </w:pict>
      </w:r>
      <w:r>
        <w:pict w14:anchorId="57ACB365">
          <v:shape id="_x0000_s1044" type="#_x0000_t202" style="position:absolute;margin-left:570.95pt;margin-top:184.9pt;width:48.75pt;height:66.35pt;z-index:-251662848;mso-wrap-distance-left:0;mso-wrap-distance-right:0;mso-position-horizontal-relative:page;mso-position-vertical-relative:page" stroked="f">
            <v:textbox style="mso-next-textbox:#_x0000_s1044" inset="0,0,0,0">
              <w:txbxContent>
                <w:p w14:paraId="13D8B522" w14:textId="77777777" w:rsidR="002E59D8" w:rsidRDefault="00100827">
                  <w:pPr>
                    <w:shd w:val="solid" w:color="FFFFFF" w:fill="FFFFFF"/>
                    <w:spacing w:line="272" w:lineRule="exact"/>
                    <w:rPr>
                      <w:rFonts w:ascii="Tahoma" w:hAnsi="Tahoma"/>
                      <w:color w:val="000000"/>
                      <w:spacing w:val="3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pacing w:val="3"/>
                      <w:sz w:val="13"/>
                      <w:lang w:val="es-ES"/>
                    </w:rPr>
                    <w:t>Papel y cartón</w:t>
                  </w:r>
                </w:p>
                <w:p w14:paraId="47D30EA1" w14:textId="460DA0A5" w:rsidR="005B5856" w:rsidRDefault="00100827">
                  <w:pPr>
                    <w:shd w:val="solid" w:color="FFFFFF" w:fill="FFFFFF"/>
                    <w:spacing w:line="272" w:lineRule="exact"/>
                    <w:rPr>
                      <w:rFonts w:ascii="Tahoma" w:hAnsi="Tahoma"/>
                      <w:color w:val="000000"/>
                      <w:spacing w:val="3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>Madera</w:t>
                  </w:r>
                </w:p>
                <w:p w14:paraId="06E5247D" w14:textId="32DFCEF0" w:rsidR="005B5856" w:rsidRDefault="002E59D8">
                  <w:pPr>
                    <w:shd w:val="solid" w:color="FFFFFF" w:fill="FFFFFF"/>
                    <w:spacing w:before="144" w:line="133" w:lineRule="exact"/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>M</w:t>
                  </w:r>
                  <w:r w:rsidR="00100827"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>etal</w:t>
                  </w:r>
                </w:p>
                <w:p w14:paraId="1FB57567" w14:textId="18E6917F" w:rsidR="005B5856" w:rsidRDefault="002E59D8">
                  <w:pPr>
                    <w:shd w:val="solid" w:color="FFFFFF" w:fill="FFFFFF"/>
                    <w:spacing w:before="180" w:after="144"/>
                    <w:rPr>
                      <w:rFonts w:ascii="Tahoma" w:hAnsi="Tahoma"/>
                      <w:color w:val="000000"/>
                      <w:spacing w:val="12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pacing w:val="12"/>
                      <w:sz w:val="13"/>
                      <w:lang w:val="es-ES"/>
                    </w:rPr>
                    <w:t>P</w:t>
                  </w:r>
                  <w:r w:rsidR="00100827">
                    <w:rPr>
                      <w:rFonts w:ascii="Tahoma" w:hAnsi="Tahoma"/>
                      <w:color w:val="000000"/>
                      <w:spacing w:val="12"/>
                      <w:sz w:val="13"/>
                      <w:lang w:val="es-ES"/>
                    </w:rPr>
                    <w:t>lástico</w:t>
                  </w:r>
                </w:p>
              </w:txbxContent>
            </v:textbox>
            <w10:wrap type="square" anchorx="page" anchory="page"/>
          </v:shape>
        </w:pict>
      </w:r>
      <w:r>
        <w:pict w14:anchorId="176B1285">
          <v:shape id="_x0000_s1043" type="#_x0000_t202" style="position:absolute;margin-left:127.3pt;margin-top:173.65pt;width:113.25pt;height:16.5pt;z-index:-251661824;mso-wrap-distance-left:0;mso-wrap-distance-right:0;mso-position-horizontal-relative:page;mso-position-vertical-relative:page" stroked="f">
            <v:textbox style="mso-next-textbox:#_x0000_s1043" inset="0,0,0,0">
              <w:txbxContent>
                <w:p w14:paraId="49D473C9" w14:textId="2B5DEB92" w:rsidR="005B5856" w:rsidRPr="002E59D8" w:rsidRDefault="00100827">
                  <w:pPr>
                    <w:shd w:val="solid" w:color="FFFFFF" w:fill="FFFFFF"/>
                    <w:spacing w:line="165" w:lineRule="exact"/>
                    <w:jc w:val="center"/>
                    <w:rPr>
                      <w:rFonts w:ascii="Tahoma" w:hAnsi="Tahoma"/>
                      <w:color w:val="205749"/>
                      <w:sz w:val="13"/>
                      <w:lang w:val="es-ES"/>
                    </w:rPr>
                  </w:pPr>
                  <w:r w:rsidRPr="002E59D8">
                    <w:rPr>
                      <w:rFonts w:ascii="Tahoma" w:hAnsi="Tahoma"/>
                      <w:color w:val="205749"/>
                      <w:sz w:val="13"/>
                      <w:lang w:val="es-ES"/>
                    </w:rPr>
                    <w:t>Elementos de consolidación de mercancía</w:t>
                  </w:r>
                </w:p>
              </w:txbxContent>
            </v:textbox>
            <w10:wrap type="square" anchorx="page" anchory="page"/>
          </v:shape>
        </w:pict>
      </w:r>
      <w:r>
        <w:pict w14:anchorId="01B23038">
          <v:shape id="_x0000_s1042" type="#_x0000_t202" style="position:absolute;margin-left:47.45pt;margin-top:217.9pt;width:28.5pt;height:7.5pt;z-index:-251660800;mso-wrap-distance-left:0;mso-wrap-distance-right:0;mso-position-horizontal-relative:page;mso-position-vertical-relative:page" stroked="f">
            <v:textbox style="mso-next-textbox:#_x0000_s1042" inset="0,0,0,0">
              <w:txbxContent>
                <w:p w14:paraId="77F6109A" w14:textId="77777777" w:rsidR="005B5856" w:rsidRDefault="00100827">
                  <w:pPr>
                    <w:shd w:val="solid" w:color="FFFFFF" w:fill="FFFFFF"/>
                    <w:spacing w:line="230" w:lineRule="auto"/>
                    <w:rPr>
                      <w:rFonts w:ascii="Tahoma" w:hAnsi="Tahoma"/>
                      <w:color w:val="000000"/>
                      <w:spacing w:val="9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pacing w:val="9"/>
                      <w:sz w:val="13"/>
                      <w:lang w:val="es-ES"/>
                    </w:rPr>
                    <w:t>Eslingas</w:t>
                  </w:r>
                </w:p>
              </w:txbxContent>
            </v:textbox>
            <w10:wrap type="square" anchorx="page" anchory="page"/>
          </v:shape>
        </w:pict>
      </w:r>
      <w:r>
        <w:pict w14:anchorId="23CCD77F">
          <v:shape id="_x0000_s1038" type="#_x0000_t202" style="position:absolute;margin-left:173.05pt;margin-top:346.15pt;width:25.9pt;height:6pt;z-index:-251656704;mso-wrap-distance-left:0;mso-wrap-distance-right:0;mso-position-horizontal-relative:page;mso-position-vertical-relative:page" stroked="f">
            <v:textbox style="mso-next-textbox:#_x0000_s1038" inset="0,0,0,0">
              <w:txbxContent>
                <w:p w14:paraId="736F9DA3" w14:textId="77777777" w:rsidR="005B5856" w:rsidRDefault="00100827">
                  <w:pPr>
                    <w:shd w:val="solid" w:color="FFFFFF" w:fill="FFFFFF"/>
                    <w:spacing w:line="182" w:lineRule="auto"/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>Manual</w:t>
                  </w:r>
                </w:p>
              </w:txbxContent>
            </v:textbox>
            <w10:wrap type="square" anchorx="page" anchory="page"/>
          </v:shape>
        </w:pict>
      </w:r>
      <w:r>
        <w:pict w14:anchorId="0473FBEE">
          <v:shape id="_x0000_s1037" type="#_x0000_t202" style="position:absolute;margin-left:142.3pt;margin-top:364.9pt;width:56.65pt;height:6.75pt;z-index:-251655680;mso-wrap-distance-left:0;mso-wrap-distance-right:0;mso-position-horizontal-relative:page;mso-position-vertical-relative:page" stroked="f">
            <v:textbox style="mso-next-textbox:#_x0000_s1037" inset="0,0,0,0">
              <w:txbxContent>
                <w:p w14:paraId="31EA7E91" w14:textId="77777777" w:rsidR="005B5856" w:rsidRDefault="00100827">
                  <w:pPr>
                    <w:shd w:val="solid" w:color="FFFFFF" w:fill="FFFFFF"/>
                    <w:spacing w:line="206" w:lineRule="auto"/>
                    <w:rPr>
                      <w:rFonts w:ascii="Tahoma" w:hAnsi="Tahoma"/>
                      <w:color w:val="000000"/>
                      <w:spacing w:val="11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pacing w:val="11"/>
                      <w:sz w:val="13"/>
                      <w:lang w:val="es-ES"/>
                    </w:rPr>
                    <w:t>Semiautomático</w:t>
                  </w:r>
                </w:p>
              </w:txbxContent>
            </v:textbox>
            <w10:wrap type="square" anchorx="page" anchory="page"/>
          </v:shape>
        </w:pict>
      </w:r>
      <w:r>
        <w:pict w14:anchorId="7094964D">
          <v:shape id="_x0000_s1036" type="#_x0000_t202" style="position:absolute;margin-left:293.45pt;margin-top:179.65pt;width:136.85pt;height:22.5pt;z-index:-251654656;mso-wrap-distance-left:0;mso-wrap-distance-right:0;mso-position-horizontal-relative:page;mso-position-vertical-relative:page" stroked="f">
            <v:textbox style="mso-next-textbox:#_x0000_s1036" inset="0,0,0,0">
              <w:txbxContent>
                <w:p w14:paraId="21CEA649" w14:textId="700D386E" w:rsidR="005B5856" w:rsidRPr="00766996" w:rsidRDefault="00100827" w:rsidP="00DB3098">
                  <w:pPr>
                    <w:shd w:val="solid" w:color="FFFFFF" w:fill="FFFFFF"/>
                    <w:jc w:val="center"/>
                    <w:rPr>
                      <w:rFonts w:ascii="Tahoma" w:hAnsi="Tahoma"/>
                      <w:b/>
                      <w:color w:val="385623" w:themeColor="accent6" w:themeShade="80"/>
                      <w:sz w:val="16"/>
                      <w:szCs w:val="16"/>
                      <w:lang w:val="es-ES"/>
                      <w:rPrChange w:id="8" w:author="Natalia Ortiz" w:date="2022-03-28T14:50:00Z"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u w:val="single"/>
                          <w:lang w:val="es-ES"/>
                        </w:rPr>
                      </w:rPrChange>
                    </w:rPr>
                  </w:pPr>
                  <w:r w:rsidRPr="00766996">
                    <w:rPr>
                      <w:rFonts w:ascii="Tahoma" w:hAnsi="Tahoma"/>
                      <w:b/>
                      <w:color w:val="385623" w:themeColor="accent6" w:themeShade="80"/>
                      <w:sz w:val="16"/>
                      <w:szCs w:val="16"/>
                      <w:lang w:val="es-ES"/>
                      <w:rPrChange w:id="9" w:author="Natalia Ortiz" w:date="2022-03-28T14:50:00Z"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u w:val="single"/>
                          <w:lang w:val="es-ES"/>
                        </w:rPr>
                      </w:rPrChange>
                    </w:rPr>
                    <w:t>Movimiento</w:t>
                  </w:r>
                  <w:r w:rsidRPr="00766996">
                    <w:rPr>
                      <w:rFonts w:ascii="Verdana" w:hAnsi="Verdana"/>
                      <w:b/>
                      <w:color w:val="385623" w:themeColor="accent6" w:themeShade="80"/>
                      <w:sz w:val="16"/>
                      <w:szCs w:val="16"/>
                      <w:lang w:val="es-ES"/>
                      <w:rPrChange w:id="10" w:author="Natalia Ortiz" w:date="2022-03-28T14:50:00Z">
                        <w:rPr>
                          <w:rFonts w:ascii="Verdana" w:hAnsi="Verdana"/>
                          <w:b/>
                          <w:color w:val="385623" w:themeColor="accent6" w:themeShade="80"/>
                          <w:sz w:val="16"/>
                          <w:szCs w:val="16"/>
                          <w:u w:val="single"/>
                          <w:lang w:val="es-ES"/>
                        </w:rPr>
                      </w:rPrChange>
                    </w:rPr>
                    <w:t xml:space="preserve"> y</w:t>
                  </w:r>
                  <w:r w:rsidRPr="00766996">
                    <w:rPr>
                      <w:rFonts w:ascii="Tahoma" w:hAnsi="Tahoma"/>
                      <w:b/>
                      <w:color w:val="385623" w:themeColor="accent6" w:themeShade="80"/>
                      <w:sz w:val="16"/>
                      <w:szCs w:val="16"/>
                      <w:lang w:val="es-ES"/>
                      <w:rPrChange w:id="11" w:author="Natalia Ortiz" w:date="2022-03-28T14:50:00Z"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u w:val="single"/>
                          <w:lang w:val="es-ES"/>
                        </w:rPr>
                      </w:rPrChange>
                    </w:rPr>
                    <w:t xml:space="preserve"> verificación de</w:t>
                  </w:r>
                  <w:r w:rsidR="00DB3098" w:rsidRPr="00766996">
                    <w:rPr>
                      <w:rFonts w:ascii="Tahoma" w:hAnsi="Tahoma"/>
                      <w:b/>
                      <w:color w:val="385623" w:themeColor="accent6" w:themeShade="80"/>
                      <w:sz w:val="16"/>
                      <w:szCs w:val="16"/>
                      <w:lang w:val="es-ES"/>
                      <w:rPrChange w:id="12" w:author="Natalia Ortiz" w:date="2022-03-28T14:50:00Z"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u w:val="single"/>
                          <w:lang w:val="es-ES"/>
                        </w:rPr>
                      </w:rPrChange>
                    </w:rPr>
                    <w:t xml:space="preserve"> </w:t>
                  </w:r>
                  <w:r w:rsidRPr="00766996">
                    <w:rPr>
                      <w:rFonts w:ascii="Tahoma" w:hAnsi="Tahoma"/>
                      <w:b/>
                      <w:color w:val="385623" w:themeColor="accent6" w:themeShade="80"/>
                      <w:sz w:val="16"/>
                      <w:szCs w:val="16"/>
                      <w:lang w:val="es-ES"/>
                      <w:rPrChange w:id="13" w:author="Natalia Ortiz" w:date="2022-03-28T14:50:00Z">
                        <w:rPr>
                          <w:rFonts w:ascii="Tahoma" w:hAnsi="Tahoma"/>
                          <w:b/>
                          <w:color w:val="385623" w:themeColor="accent6" w:themeShade="80"/>
                          <w:sz w:val="16"/>
                          <w:szCs w:val="16"/>
                          <w:u w:val="single"/>
                          <w:lang w:val="es-ES"/>
                        </w:rPr>
                      </w:rPrChange>
                    </w:rPr>
                    <w:t xml:space="preserve">mercancías </w:t>
                  </w:r>
                  <w:r w:rsidRPr="00766996">
                    <w:rPr>
                      <w:rFonts w:ascii="Verdana" w:hAnsi="Verdana"/>
                      <w:b/>
                      <w:color w:val="385623" w:themeColor="accent6" w:themeShade="80"/>
                      <w:sz w:val="16"/>
                      <w:szCs w:val="16"/>
                      <w:lang w:val="es-ES"/>
                      <w:rPrChange w:id="14" w:author="Natalia Ortiz" w:date="2022-03-28T14:50:00Z">
                        <w:rPr>
                          <w:rFonts w:ascii="Verdana" w:hAnsi="Verdana"/>
                          <w:b/>
                          <w:color w:val="385623" w:themeColor="accent6" w:themeShade="80"/>
                          <w:sz w:val="16"/>
                          <w:szCs w:val="16"/>
                          <w:u w:val="single"/>
                          <w:lang w:val="es-ES"/>
                        </w:rPr>
                      </w:rPrChange>
                    </w:rPr>
                    <w:t xml:space="preserve"> y</w:t>
                  </w:r>
                  <w:r w:rsidR="00DB3098" w:rsidRPr="00766996">
                    <w:rPr>
                      <w:rFonts w:ascii="Verdana" w:hAnsi="Verdana"/>
                      <w:b/>
                      <w:color w:val="385623" w:themeColor="accent6" w:themeShade="80"/>
                      <w:sz w:val="16"/>
                      <w:szCs w:val="16"/>
                      <w:lang w:val="es-ES"/>
                      <w:rPrChange w:id="15" w:author="Natalia Ortiz" w:date="2022-03-28T14:50:00Z">
                        <w:rPr>
                          <w:rFonts w:ascii="Verdana" w:hAnsi="Verdana"/>
                          <w:b/>
                          <w:color w:val="385623" w:themeColor="accent6" w:themeShade="80"/>
                          <w:sz w:val="16"/>
                          <w:szCs w:val="16"/>
                          <w:u w:val="single"/>
                          <w:lang w:val="es-ES"/>
                        </w:rPr>
                      </w:rPrChange>
                    </w:rPr>
                    <w:t xml:space="preserve"> objetos postales</w:t>
                  </w:r>
                </w:p>
              </w:txbxContent>
            </v:textbox>
            <w10:wrap type="square" anchorx="page" anchory="page"/>
          </v:shape>
        </w:pict>
      </w:r>
      <w:r>
        <w:pict w14:anchorId="0F56F4B2">
          <v:shape id="_x0000_s1035" type="#_x0000_t202" style="position:absolute;margin-left:455.8pt;margin-top:313.5pt;width:160.15pt;height:19.15pt;z-index:-251653632;mso-wrap-distance-left:0;mso-wrap-distance-right:0;mso-position-horizontal-relative:page;mso-position-vertical-relative:page" stroked="f">
            <v:textbox style="mso-next-textbox:#_x0000_s1035" inset="0,0,0,0">
              <w:txbxContent>
                <w:p w14:paraId="6C45043C" w14:textId="3DC4D4B2" w:rsidR="005B5856" w:rsidRDefault="00100827">
                  <w:pPr>
                    <w:shd w:val="solid" w:color="FFFFFF" w:fill="FFFFFF"/>
                    <w:tabs>
                      <w:tab w:val="right" w:pos="3195"/>
                    </w:tabs>
                    <w:spacing w:line="540" w:lineRule="auto"/>
                    <w:rPr>
                      <w:rFonts w:ascii="Verdana" w:hAnsi="Verdana"/>
                      <w:b/>
                      <w:color w:val="205749"/>
                      <w:spacing w:val="1"/>
                      <w:sz w:val="14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color w:val="205749"/>
                      <w:spacing w:val="1"/>
                      <w:sz w:val="14"/>
                      <w:lang w:val="es-ES"/>
                    </w:rPr>
                    <w:t>Alistamiento de mercancía</w:t>
                  </w:r>
                  <w:r>
                    <w:rPr>
                      <w:rFonts w:ascii="Arial" w:hAnsi="Arial"/>
                      <w:b/>
                      <w:color w:val="00FF3C"/>
                      <w:spacing w:val="1"/>
                      <w:sz w:val="6"/>
                      <w:lang w:val="es-ES"/>
                    </w:rPr>
                    <w:tab/>
                  </w:r>
                  <w:bookmarkStart w:id="16" w:name="_GoBack"/>
                  <w:proofErr w:type="spellStart"/>
                  <w:r w:rsidRPr="00766996">
                    <w:rPr>
                      <w:rFonts w:ascii="Tahoma" w:hAnsi="Tahoma"/>
                      <w:i/>
                      <w:color w:val="000000"/>
                      <w:sz w:val="14"/>
                      <w:lang w:val="es-ES"/>
                      <w:rPrChange w:id="17" w:author="Natalia Ortiz" w:date="2022-03-28T14:50:00Z">
                        <w:rPr>
                          <w:rFonts w:ascii="Tahoma" w:hAnsi="Tahoma"/>
                          <w:b/>
                          <w:color w:val="000000"/>
                          <w:sz w:val="14"/>
                          <w:lang w:val="es-ES"/>
                        </w:rPr>
                      </w:rPrChange>
                    </w:rPr>
                    <w:t>Pic</w:t>
                  </w:r>
                  <w:r w:rsidR="002E59D8" w:rsidRPr="00766996">
                    <w:rPr>
                      <w:rFonts w:ascii="Tahoma" w:hAnsi="Tahoma"/>
                      <w:i/>
                      <w:color w:val="000000"/>
                      <w:sz w:val="14"/>
                      <w:lang w:val="es-ES"/>
                      <w:rPrChange w:id="18" w:author="Natalia Ortiz" w:date="2022-03-28T14:50:00Z">
                        <w:rPr>
                          <w:rFonts w:ascii="Tahoma" w:hAnsi="Tahoma"/>
                          <w:b/>
                          <w:color w:val="000000"/>
                          <w:sz w:val="14"/>
                          <w:lang w:val="es-ES"/>
                        </w:rPr>
                      </w:rPrChange>
                    </w:rPr>
                    <w:t>ki</w:t>
                  </w:r>
                  <w:r w:rsidRPr="00766996">
                    <w:rPr>
                      <w:rFonts w:ascii="Tahoma" w:hAnsi="Tahoma"/>
                      <w:i/>
                      <w:color w:val="000000"/>
                      <w:sz w:val="14"/>
                      <w:lang w:val="es-ES"/>
                      <w:rPrChange w:id="19" w:author="Natalia Ortiz" w:date="2022-03-28T14:50:00Z">
                        <w:rPr>
                          <w:rFonts w:ascii="Tahoma" w:hAnsi="Tahoma"/>
                          <w:b/>
                          <w:color w:val="000000"/>
                          <w:sz w:val="14"/>
                          <w:lang w:val="es-ES"/>
                        </w:rPr>
                      </w:rPrChange>
                    </w:rPr>
                    <w:t>ng</w:t>
                  </w:r>
                  <w:bookmarkEnd w:id="16"/>
                  <w:proofErr w:type="spellEnd"/>
                </w:p>
              </w:txbxContent>
            </v:textbox>
            <w10:wrap type="square" anchorx="page" anchory="page"/>
          </v:shape>
        </w:pict>
      </w:r>
      <w:r>
        <w:pict w14:anchorId="15F619B9">
          <v:shape id="_x0000_s1034" type="#_x0000_t202" style="position:absolute;margin-left:477.2pt;margin-top:348.4pt;width:46.5pt;height:7.5pt;z-index:-251652608;mso-wrap-distance-left:0;mso-wrap-distance-right:0;mso-position-horizontal-relative:page;mso-position-vertical-relative:page" stroked="f">
            <v:textbox style="mso-next-textbox:#_x0000_s1034" inset="0,0,0,0">
              <w:txbxContent>
                <w:p w14:paraId="26C8886C" w14:textId="77777777" w:rsidR="005B5856" w:rsidRPr="003B6B56" w:rsidRDefault="00100827">
                  <w:pPr>
                    <w:shd w:val="solid" w:color="FFFFFF" w:fill="FFFFFF"/>
                    <w:spacing w:line="230" w:lineRule="auto"/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</w:pPr>
                  <w:r w:rsidRPr="003B6B56"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>De productos</w:t>
                  </w:r>
                </w:p>
              </w:txbxContent>
            </v:textbox>
            <w10:wrap type="square" anchorx="page" anchory="page"/>
          </v:shape>
        </w:pict>
      </w:r>
      <w:r>
        <w:pict w14:anchorId="1D458582">
          <v:shape id="_x0000_s1033" type="#_x0000_t202" style="position:absolute;margin-left:477.2pt;margin-top:367.9pt;width:130.5pt;height:7.5pt;z-index:-251651584;mso-wrap-distance-left:0;mso-wrap-distance-right:0;mso-position-horizontal-relative:page;mso-position-vertical-relative:page" stroked="f">
            <v:textbox style="mso-next-textbox:#_x0000_s1033" inset="0,0,0,0">
              <w:txbxContent>
                <w:p w14:paraId="3A0F2B9F" w14:textId="77777777" w:rsidR="005B5856" w:rsidRPr="003B6B56" w:rsidRDefault="00100827">
                  <w:pPr>
                    <w:shd w:val="solid" w:color="FFFFFF" w:fill="FFFFFF"/>
                    <w:spacing w:line="230" w:lineRule="auto"/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</w:pPr>
                  <w:r w:rsidRPr="003B6B56"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>De envases y embalajes de productos</w:t>
                  </w:r>
                </w:p>
              </w:txbxContent>
            </v:textbox>
            <w10:wrap type="square" anchorx="page" anchory="page"/>
          </v:shape>
        </w:pict>
      </w:r>
      <w:r>
        <w:pict w14:anchorId="0F1F81A7">
          <v:shape id="_x0000_s1032" type="#_x0000_t202" style="position:absolute;margin-left:50.8pt;margin-top:178.9pt;width:25.15pt;height:7.5pt;z-index:-251650560;mso-wrap-distance-left:0;mso-wrap-distance-right:0;mso-position-horizontal-relative:page;mso-position-vertical-relative:page" stroked="f">
            <v:textbox style="mso-next-textbox:#_x0000_s1032" inset="0,0,0,0">
              <w:txbxContent>
                <w:p w14:paraId="44BB996A" w14:textId="77777777" w:rsidR="005B5856" w:rsidRDefault="00100827">
                  <w:pPr>
                    <w:shd w:val="solid" w:color="FFFFFF" w:fill="FFFFFF"/>
                    <w:spacing w:line="230" w:lineRule="auto"/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z w:val="13"/>
                      <w:lang w:val="es-ES"/>
                    </w:rPr>
                    <w:t>Grapas</w:t>
                  </w:r>
                </w:p>
              </w:txbxContent>
            </v:textbox>
            <w10:wrap type="square" anchorx="page" anchory="page"/>
          </v:shape>
        </w:pict>
      </w:r>
      <w:r>
        <w:pict w14:anchorId="46BDAAB3">
          <v:shape id="_x0000_s1031" type="#_x0000_t202" style="position:absolute;margin-left:24.2pt;margin-top:197.65pt;width:51.75pt;height:8.25pt;z-index:-251649536;mso-wrap-distance-left:0;mso-wrap-distance-right:0;mso-position-horizontal-relative:page;mso-position-vertical-relative:page" stroked="f">
            <v:textbox style="mso-next-textbox:#_x0000_s1031" inset="0,0,0,0">
              <w:txbxContent>
                <w:p w14:paraId="554E250A" w14:textId="60E8DAA7" w:rsidR="005B5856" w:rsidRDefault="003B6B56">
                  <w:pPr>
                    <w:shd w:val="solid" w:color="FFFFFF" w:fill="FFFFFF"/>
                    <w:rPr>
                      <w:rFonts w:ascii="Tahoma" w:hAnsi="Tahoma"/>
                      <w:color w:val="000000"/>
                      <w:spacing w:val="8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00000"/>
                      <w:spacing w:val="8"/>
                      <w:sz w:val="13"/>
                      <w:lang w:val="es-ES"/>
                    </w:rPr>
                    <w:t>P</w:t>
                  </w:r>
                  <w:r w:rsidR="00100827">
                    <w:rPr>
                      <w:rFonts w:ascii="Tahoma" w:hAnsi="Tahoma"/>
                      <w:color w:val="000000"/>
                      <w:spacing w:val="8"/>
                      <w:sz w:val="13"/>
                      <w:lang w:val="es-ES"/>
                    </w:rPr>
                    <w:t xml:space="preserve">lástico </w:t>
                  </w:r>
                  <w:proofErr w:type="spellStart"/>
                  <w:r w:rsidR="00100827">
                    <w:rPr>
                      <w:rFonts w:ascii="Tahoma" w:hAnsi="Tahoma"/>
                      <w:color w:val="000000"/>
                      <w:spacing w:val="8"/>
                      <w:sz w:val="13"/>
                      <w:lang w:val="es-ES"/>
                    </w:rPr>
                    <w:t>vinipel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 w14:anchorId="754A765B">
          <v:shape id="_x0000_s1030" type="#_x0000_t202" style="position:absolute;margin-left:234.55pt;margin-top:366.4pt;width:104.25pt;height:7.1pt;z-index:-251648512;mso-wrap-distance-left:0;mso-wrap-distance-right:0;mso-position-horizontal-relative:page;mso-position-vertical-relative:page" stroked="f">
            <v:textbox style="mso-next-textbox:#_x0000_s1030" inset="0,0,0,0">
              <w:txbxContent>
                <w:p w14:paraId="590340EF" w14:textId="7488C1A4" w:rsidR="005B5856" w:rsidRDefault="00100827">
                  <w:pPr>
                    <w:shd w:val="solid" w:color="FFFFFF" w:fill="FFFFFF"/>
                    <w:spacing w:line="218" w:lineRule="auto"/>
                    <w:rPr>
                      <w:rFonts w:ascii="Tahoma" w:hAnsi="Tahoma"/>
                      <w:color w:val="014131"/>
                      <w:spacing w:val="14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014131"/>
                      <w:spacing w:val="14"/>
                      <w:sz w:val="13"/>
                      <w:lang w:val="es-ES"/>
                    </w:rPr>
                    <w:t>Tipos</w:t>
                  </w:r>
                  <w:r>
                    <w:rPr>
                      <w:rFonts w:ascii="Tahoma" w:hAnsi="Tahoma"/>
                      <w:color w:val="205749"/>
                      <w:spacing w:val="14"/>
                      <w:sz w:val="13"/>
                      <w:lang w:val="es-ES"/>
                    </w:rPr>
                    <w:t xml:space="preserve"> de armado de pedidos</w:t>
                  </w:r>
                </w:p>
              </w:txbxContent>
            </v:textbox>
            <w10:wrap type="square" anchorx="page" anchory="page"/>
          </v:shape>
        </w:pict>
      </w:r>
      <w:r>
        <w:pict w14:anchorId="44AB7F63">
          <v:shape id="_x0000_s1029" type="#_x0000_t202" style="position:absolute;margin-left:471.2pt;margin-top:269.65pt;width:143.25pt;height:25.5pt;z-index:-251647488;mso-wrap-distance-left:0;mso-wrap-distance-right:0;mso-position-horizontal-relative:page;mso-position-vertical-relative:page" stroked="f">
            <v:textbox style="mso-next-textbox:#_x0000_s1029" inset="0,0,0,0">
              <w:txbxContent>
                <w:p w14:paraId="4377D868" w14:textId="77777777" w:rsidR="005B5856" w:rsidRPr="00766996" w:rsidRDefault="00100827">
                  <w:pPr>
                    <w:shd w:val="solid" w:color="FFFFFF" w:fill="FFFFFF"/>
                    <w:spacing w:line="199" w:lineRule="auto"/>
                    <w:jc w:val="right"/>
                    <w:rPr>
                      <w:rFonts w:ascii="Tahoma" w:hAnsi="Tahoma"/>
                      <w:color w:val="000000"/>
                      <w:sz w:val="14"/>
                      <w:lang w:val="es-ES"/>
                      <w:rPrChange w:id="20" w:author="Natalia Ortiz" w:date="2022-03-28T14:50:00Z">
                        <w:rPr>
                          <w:rFonts w:ascii="Tahoma" w:hAnsi="Tahoma"/>
                          <w:b/>
                          <w:color w:val="000000"/>
                          <w:sz w:val="14"/>
                          <w:lang w:val="es-ES"/>
                        </w:rPr>
                      </w:rPrChange>
                    </w:rPr>
                  </w:pPr>
                  <w:r w:rsidRPr="00766996">
                    <w:rPr>
                      <w:rFonts w:ascii="Tahoma" w:hAnsi="Tahoma"/>
                      <w:color w:val="000000"/>
                      <w:sz w:val="14"/>
                      <w:lang w:val="es-ES"/>
                      <w:rPrChange w:id="21" w:author="Natalia Ortiz" w:date="2022-03-28T14:50:00Z">
                        <w:rPr>
                          <w:rFonts w:ascii="Tahoma" w:hAnsi="Tahoma"/>
                          <w:b/>
                          <w:color w:val="000000"/>
                          <w:sz w:val="14"/>
                          <w:lang w:val="es-ES"/>
                        </w:rPr>
                      </w:rPrChange>
                    </w:rPr>
                    <w:t>Natural</w:t>
                  </w:r>
                </w:p>
                <w:p w14:paraId="67B5E585" w14:textId="1FB8E9C3" w:rsidR="005B5856" w:rsidRDefault="00100827">
                  <w:pPr>
                    <w:shd w:val="solid" w:color="FFFFFF" w:fill="FFFFFF"/>
                    <w:spacing w:before="36"/>
                    <w:rPr>
                      <w:rFonts w:ascii="Verdana" w:hAnsi="Verdana"/>
                      <w:b/>
                      <w:color w:val="205749"/>
                      <w:spacing w:val="-4"/>
                      <w:sz w:val="14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color w:val="205749"/>
                      <w:spacing w:val="-4"/>
                      <w:sz w:val="14"/>
                      <w:lang w:val="es-ES"/>
                    </w:rPr>
                    <w:t xml:space="preserve">Técnicas de </w:t>
                  </w:r>
                  <w:r w:rsidR="002E59D8">
                    <w:rPr>
                      <w:rFonts w:ascii="Verdana" w:hAnsi="Verdana"/>
                      <w:b/>
                      <w:color w:val="205749"/>
                      <w:spacing w:val="-4"/>
                      <w:sz w:val="14"/>
                      <w:lang w:val="es-ES"/>
                    </w:rPr>
                    <w:t>c</w:t>
                  </w:r>
                  <w:r>
                    <w:rPr>
                      <w:rFonts w:ascii="Verdana" w:hAnsi="Verdana"/>
                      <w:b/>
                      <w:color w:val="205749"/>
                      <w:spacing w:val="-4"/>
                      <w:sz w:val="14"/>
                      <w:lang w:val="es-ES"/>
                    </w:rPr>
                    <w:t>ohesión</w:t>
                  </w:r>
                </w:p>
                <w:p w14:paraId="4833140E" w14:textId="77777777" w:rsidR="005B5856" w:rsidRPr="00766996" w:rsidRDefault="00100827">
                  <w:pPr>
                    <w:shd w:val="solid" w:color="FFFFFF" w:fill="FFFFFF"/>
                    <w:spacing w:before="36" w:line="113" w:lineRule="exact"/>
                    <w:jc w:val="right"/>
                    <w:rPr>
                      <w:rFonts w:ascii="Tahoma" w:hAnsi="Tahoma"/>
                      <w:color w:val="000000"/>
                      <w:spacing w:val="-2"/>
                      <w:sz w:val="14"/>
                      <w:lang w:val="es-ES"/>
                      <w:rPrChange w:id="22" w:author="Natalia Ortiz" w:date="2022-03-28T14:50:00Z">
                        <w:rPr>
                          <w:rFonts w:ascii="Tahoma" w:hAnsi="Tahoma"/>
                          <w:b/>
                          <w:color w:val="000000"/>
                          <w:spacing w:val="-2"/>
                          <w:sz w:val="14"/>
                          <w:lang w:val="es-ES"/>
                        </w:rPr>
                      </w:rPrChange>
                    </w:rPr>
                  </w:pPr>
                  <w:r w:rsidRPr="00766996">
                    <w:rPr>
                      <w:rFonts w:ascii="Tahoma" w:hAnsi="Tahoma"/>
                      <w:color w:val="000000"/>
                      <w:spacing w:val="-2"/>
                      <w:sz w:val="14"/>
                      <w:lang w:val="es-ES"/>
                      <w:rPrChange w:id="23" w:author="Natalia Ortiz" w:date="2022-03-28T14:50:00Z">
                        <w:rPr>
                          <w:rFonts w:ascii="Tahoma" w:hAnsi="Tahoma"/>
                          <w:b/>
                          <w:color w:val="000000"/>
                          <w:spacing w:val="-2"/>
                          <w:sz w:val="14"/>
                          <w:lang w:val="es-ES"/>
                        </w:rPr>
                      </w:rPrChange>
                    </w:rPr>
                    <w:t>Artificial</w:t>
                  </w:r>
                </w:p>
              </w:txbxContent>
            </v:textbox>
            <w10:wrap type="square" anchorx="page" anchory="page"/>
          </v:shape>
        </w:pict>
      </w:r>
      <w:r>
        <w:pict w14:anchorId="62D5189F">
          <v:shape id="_x0000_s1026" type="#_x0000_t202" style="position:absolute;margin-left:391.3pt;margin-top:358.9pt;width:49.5pt;height:6pt;z-index:-251644416;mso-wrap-distance-left:0;mso-wrap-distance-right:0;mso-position-horizontal-relative:page;mso-position-vertical-relative:page" stroked="f">
            <v:textbox inset="0,0,0,0">
              <w:txbxContent>
                <w:p w14:paraId="31902F2D" w14:textId="77777777" w:rsidR="005B5856" w:rsidRDefault="00100827">
                  <w:pPr>
                    <w:shd w:val="solid" w:color="FFFFFF" w:fill="FFFFFF"/>
                    <w:spacing w:line="182" w:lineRule="auto"/>
                    <w:rPr>
                      <w:rFonts w:ascii="Tahoma" w:hAnsi="Tahoma"/>
                      <w:color w:val="205749"/>
                      <w:spacing w:val="15"/>
                      <w:sz w:val="13"/>
                      <w:lang w:val="es-ES"/>
                    </w:rPr>
                  </w:pPr>
                  <w:r>
                    <w:rPr>
                      <w:rFonts w:ascii="Tahoma" w:hAnsi="Tahoma"/>
                      <w:color w:val="205749"/>
                      <w:spacing w:val="15"/>
                      <w:sz w:val="13"/>
                      <w:lang w:val="es-ES"/>
                    </w:rPr>
                    <w:t>Devoluciones</w:t>
                  </w:r>
                </w:p>
              </w:txbxContent>
            </v:textbox>
            <w10:wrap type="square" anchorx="page" anchory="page"/>
          </v:shape>
        </w:pict>
      </w:r>
    </w:p>
    <w:sectPr w:rsidR="005B5856">
      <w:pgSz w:w="13485" w:h="8025" w:orient="landscape"/>
      <w:pgMar w:top="98" w:right="334" w:bottom="171" w:left="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alia Ortiz">
    <w15:presenceInfo w15:providerId="Windows Live" w15:userId="6feadb16a1bbf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5856"/>
    <w:rsid w:val="00100827"/>
    <w:rsid w:val="002E59D8"/>
    <w:rsid w:val="003B6B56"/>
    <w:rsid w:val="005B5856"/>
    <w:rsid w:val="00766996"/>
    <w:rsid w:val="00D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4DA370DA"/>
  <w15:docId w15:val="{8DF760AD-496D-4232-B24E-84934576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Ortiz</cp:lastModifiedBy>
  <cp:revision>3</cp:revision>
  <dcterms:created xsi:type="dcterms:W3CDTF">2022-03-24T17:52:00Z</dcterms:created>
  <dcterms:modified xsi:type="dcterms:W3CDTF">2022-03-28T19:50:00Z</dcterms:modified>
</cp:coreProperties>
</file>