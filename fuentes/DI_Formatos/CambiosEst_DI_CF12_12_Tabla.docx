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0EC0C" w14:textId="0A3C4E36" w:rsidR="00DA0012" w:rsidRPr="001D37AC" w:rsidRDefault="00DA0012" w:rsidP="00DA0012">
      <w:pPr>
        <w:jc w:val="center"/>
        <w:rPr>
          <w:rFonts w:cstheme="minorHAnsi"/>
          <w:b/>
          <w:bCs/>
          <w:sz w:val="20"/>
          <w:szCs w:val="20"/>
        </w:rPr>
      </w:pPr>
      <w:r w:rsidRPr="001D37AC">
        <w:rPr>
          <w:rFonts w:cstheme="minorHAnsi"/>
          <w:b/>
          <w:bCs/>
          <w:sz w:val="20"/>
          <w:szCs w:val="20"/>
        </w:rPr>
        <w:t>Símbolos para la manipulación de envases y embalajes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2"/>
        <w:gridCol w:w="1336"/>
        <w:gridCol w:w="1405"/>
        <w:gridCol w:w="1236"/>
        <w:gridCol w:w="1362"/>
        <w:gridCol w:w="1336"/>
      </w:tblGrid>
      <w:tr w:rsidR="00DA0012" w:rsidRPr="00DA0012" w14:paraId="703B1E83" w14:textId="77777777" w:rsidTr="00300E4D">
        <w:tc>
          <w:tcPr>
            <w:tcW w:w="1252" w:type="dxa"/>
            <w:vAlign w:val="center"/>
          </w:tcPr>
          <w:p w14:paraId="1D02B1ED" w14:textId="7AC92DDD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i/>
                <w:color w:val="000000"/>
                <w:sz w:val="20"/>
                <w:szCs w:val="20"/>
                <w:lang w:val="es-ES"/>
              </w:rPr>
              <w:t>Símbolo</w:t>
            </w:r>
          </w:p>
        </w:tc>
        <w:tc>
          <w:tcPr>
            <w:tcW w:w="1336" w:type="dxa"/>
            <w:vAlign w:val="center"/>
          </w:tcPr>
          <w:p w14:paraId="0B708194" w14:textId="12F15FAA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i/>
                <w:color w:val="000000"/>
                <w:spacing w:val="-10"/>
                <w:sz w:val="20"/>
                <w:szCs w:val="20"/>
                <w:lang w:val="es-ES"/>
              </w:rPr>
              <w:t>Instrucción</w:t>
            </w:r>
          </w:p>
        </w:tc>
        <w:tc>
          <w:tcPr>
            <w:tcW w:w="1405" w:type="dxa"/>
            <w:vAlign w:val="center"/>
          </w:tcPr>
          <w:p w14:paraId="7627D23F" w14:textId="50EFB148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i/>
                <w:color w:val="000000"/>
                <w:spacing w:val="-10"/>
                <w:sz w:val="20"/>
                <w:szCs w:val="20"/>
                <w:lang w:val="es-ES"/>
              </w:rPr>
              <w:t>Significado</w:t>
            </w:r>
          </w:p>
        </w:tc>
        <w:tc>
          <w:tcPr>
            <w:tcW w:w="1226" w:type="dxa"/>
            <w:vAlign w:val="center"/>
          </w:tcPr>
          <w:p w14:paraId="70B99FAA" w14:textId="1C07E7DF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i/>
                <w:color w:val="000000"/>
                <w:sz w:val="20"/>
                <w:szCs w:val="20"/>
                <w:lang w:val="es-ES"/>
              </w:rPr>
              <w:t>Símbolo</w:t>
            </w:r>
          </w:p>
        </w:tc>
        <w:tc>
          <w:tcPr>
            <w:tcW w:w="1362" w:type="dxa"/>
            <w:vAlign w:val="center"/>
          </w:tcPr>
          <w:p w14:paraId="1C2F2270" w14:textId="7657127A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i/>
                <w:color w:val="000000"/>
                <w:spacing w:val="-10"/>
                <w:sz w:val="20"/>
                <w:szCs w:val="20"/>
                <w:lang w:val="es-ES"/>
              </w:rPr>
              <w:t>Instrucción</w:t>
            </w:r>
          </w:p>
        </w:tc>
        <w:tc>
          <w:tcPr>
            <w:tcW w:w="1336" w:type="dxa"/>
            <w:vAlign w:val="center"/>
          </w:tcPr>
          <w:p w14:paraId="5748E8E5" w14:textId="056CC291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i/>
                <w:color w:val="000000"/>
                <w:spacing w:val="-10"/>
                <w:sz w:val="20"/>
                <w:szCs w:val="20"/>
                <w:lang w:val="es-ES"/>
              </w:rPr>
              <w:t>Significado</w:t>
            </w:r>
          </w:p>
        </w:tc>
      </w:tr>
      <w:tr w:rsidR="00DA0012" w:rsidRPr="00DA0012" w14:paraId="474D1AA5" w14:textId="77777777" w:rsidTr="00300E4D">
        <w:tc>
          <w:tcPr>
            <w:tcW w:w="1252" w:type="dxa"/>
            <w:vAlign w:val="center"/>
          </w:tcPr>
          <w:p w14:paraId="270E8D1D" w14:textId="55EE63B0" w:rsidR="00DA0012" w:rsidRPr="00DA0012" w:rsidRDefault="00300E4D" w:rsidP="00300E4D">
            <w:pPr>
              <w:rPr>
                <w:rFonts w:cstheme="minorHAnsi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733DAA" wp14:editId="7978C580">
                  <wp:extent cx="402391" cy="675564"/>
                  <wp:effectExtent l="0" t="0" r="0" b="0"/>
                  <wp:docPr id="117" name="image7.png" descr="Tabl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Table&#10;&#10;Description automatically generated"/>
                          <pic:cNvPicPr preferRelativeResize="0"/>
                        </pic:nvPicPr>
                        <pic:blipFill rotWithShape="1">
                          <a:blip r:embed="rId4"/>
                          <a:srcRect l="5390" t="19124" r="88254" b="63342"/>
                          <a:stretch/>
                        </pic:blipFill>
                        <pic:spPr bwMode="auto">
                          <a:xfrm>
                            <a:off x="0" y="0"/>
                            <a:ext cx="402509" cy="675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Align w:val="center"/>
          </w:tcPr>
          <w:p w14:paraId="74485F62" w14:textId="35B17CA8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Frágil</w:t>
            </w:r>
            <w:ins w:id="0" w:author="Natalia Ortiz" w:date="2022-03-28T14:34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405" w:type="dxa"/>
            <w:vAlign w:val="center"/>
          </w:tcPr>
          <w:p w14:paraId="1780283E" w14:textId="2C60192C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 xml:space="preserve">El contenido del </w:t>
            </w:r>
            <w:r w:rsidRPr="00DA0012">
              <w:rPr>
                <w:rFonts w:cstheme="minorHAnsi"/>
                <w:color w:val="000000"/>
                <w:spacing w:val="-15"/>
                <w:sz w:val="20"/>
                <w:szCs w:val="20"/>
                <w:lang w:val="es-ES"/>
              </w:rPr>
              <w:t xml:space="preserve">embalaje es frágil y </w:t>
            </w:r>
            <w:r w:rsidRPr="00DA0012">
              <w:rPr>
                <w:rFonts w:cstheme="minorHAnsi"/>
                <w:color w:val="000000"/>
                <w:spacing w:val="-18"/>
                <w:sz w:val="20"/>
                <w:szCs w:val="20"/>
                <w:lang w:val="es-ES"/>
              </w:rPr>
              <w:t xml:space="preserve">se debe manejar con </w:t>
            </w:r>
            <w:r w:rsidRPr="00DA0012">
              <w:rPr>
                <w:rFonts w:cstheme="minorHAnsi"/>
                <w:color w:val="000000"/>
                <w:spacing w:val="-4"/>
                <w:sz w:val="20"/>
                <w:szCs w:val="20"/>
                <w:lang w:val="es-ES"/>
              </w:rPr>
              <w:t>precaución</w:t>
            </w:r>
            <w:ins w:id="1" w:author="Natalia Ortiz" w:date="2022-03-28T14:34:00Z">
              <w:r w:rsidR="005D00AC">
                <w:rPr>
                  <w:rFonts w:cstheme="minorHAnsi"/>
                  <w:color w:val="000000"/>
                  <w:spacing w:val="-4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226" w:type="dxa"/>
            <w:vAlign w:val="center"/>
          </w:tcPr>
          <w:p w14:paraId="2A948CE5" w14:textId="22932C9D" w:rsidR="00DA0012" w:rsidRPr="00DA0012" w:rsidRDefault="00300E4D" w:rsidP="00300E4D">
            <w:pPr>
              <w:rPr>
                <w:rFonts w:cstheme="minorHAnsi"/>
                <w:sz w:val="20"/>
                <w:szCs w:val="20"/>
              </w:rPr>
            </w:pPr>
            <w:r w:rsidRPr="00300E4D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03234653" wp14:editId="2EE95FAD">
                  <wp:extent cx="638175" cy="586853"/>
                  <wp:effectExtent l="0" t="0" r="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76212"/>
                          <a:stretch/>
                        </pic:blipFill>
                        <pic:spPr bwMode="auto">
                          <a:xfrm>
                            <a:off x="0" y="0"/>
                            <a:ext cx="638264" cy="58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vAlign w:val="center"/>
          </w:tcPr>
          <w:p w14:paraId="1FEDF3C7" w14:textId="250704A0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 xml:space="preserve">No usar </w:t>
            </w:r>
            <w:r w:rsidRPr="00DA0012">
              <w:rPr>
                <w:rFonts w:cstheme="minorHAnsi"/>
                <w:color w:val="000000"/>
                <w:spacing w:val="-14"/>
                <w:sz w:val="20"/>
                <w:szCs w:val="20"/>
                <w:lang w:val="es-ES"/>
              </w:rPr>
              <w:t xml:space="preserve">carretilla </w:t>
            </w:r>
            <w:r w:rsidRPr="00DA0012">
              <w:rPr>
                <w:rFonts w:cstheme="minorHAnsi"/>
                <w:color w:val="000000"/>
                <w:spacing w:val="-20"/>
                <w:sz w:val="20"/>
                <w:szCs w:val="20"/>
                <w:lang w:val="es-ES"/>
              </w:rPr>
              <w:t>elevadora</w:t>
            </w:r>
            <w:ins w:id="2" w:author="Natalia Ortiz" w:date="2022-03-28T14:34:00Z">
              <w:r w:rsidR="005D00AC">
                <w:rPr>
                  <w:rFonts w:cstheme="minorHAnsi"/>
                  <w:color w:val="000000"/>
                  <w:spacing w:val="-2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336" w:type="dxa"/>
            <w:vAlign w:val="center"/>
          </w:tcPr>
          <w:p w14:paraId="06ADD0D2" w14:textId="7DB27450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12"/>
                <w:sz w:val="20"/>
                <w:szCs w:val="20"/>
                <w:lang w:val="es-ES"/>
              </w:rPr>
              <w:t xml:space="preserve">La carga no se debe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 xml:space="preserve">manipular con </w:t>
            </w:r>
            <w:r w:rsidRPr="00DA0012">
              <w:rPr>
                <w:rFonts w:cstheme="minorHAnsi"/>
                <w:color w:val="000000"/>
                <w:spacing w:val="-8"/>
                <w:sz w:val="20"/>
                <w:szCs w:val="20"/>
                <w:lang w:val="es-ES"/>
              </w:rPr>
              <w:t>carretilla elevadora</w:t>
            </w:r>
            <w:ins w:id="3" w:author="Natalia Ortiz" w:date="2022-03-28T14:34:00Z">
              <w:r w:rsidR="005D00AC">
                <w:rPr>
                  <w:rFonts w:cstheme="minorHAnsi"/>
                  <w:color w:val="000000"/>
                  <w:spacing w:val="-8"/>
                  <w:sz w:val="20"/>
                  <w:szCs w:val="20"/>
                  <w:lang w:val="es-ES"/>
                </w:rPr>
                <w:t>.</w:t>
              </w:r>
            </w:ins>
          </w:p>
        </w:tc>
      </w:tr>
      <w:tr w:rsidR="00DA0012" w:rsidRPr="00DA0012" w14:paraId="560853B7" w14:textId="77777777" w:rsidTr="00300E4D">
        <w:tc>
          <w:tcPr>
            <w:tcW w:w="1252" w:type="dxa"/>
            <w:vAlign w:val="center"/>
          </w:tcPr>
          <w:p w14:paraId="70CE020E" w14:textId="0821746E" w:rsidR="00DA0012" w:rsidRPr="00DA0012" w:rsidRDefault="00300E4D" w:rsidP="00300E4D">
            <w:pPr>
              <w:rPr>
                <w:rFonts w:cstheme="minorHAnsi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7C5324" wp14:editId="6E82183F">
                  <wp:extent cx="402391" cy="675564"/>
                  <wp:effectExtent l="0" t="0" r="0" b="0"/>
                  <wp:docPr id="1" name="image7.png" descr="Tabl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Table&#10;&#10;Description automatically generated"/>
                          <pic:cNvPicPr preferRelativeResize="0"/>
                        </pic:nvPicPr>
                        <pic:blipFill rotWithShape="1">
                          <a:blip r:embed="rId4"/>
                          <a:srcRect l="5390" t="39869" r="88254" b="42597"/>
                          <a:stretch/>
                        </pic:blipFill>
                        <pic:spPr bwMode="auto">
                          <a:xfrm>
                            <a:off x="0" y="0"/>
                            <a:ext cx="402509" cy="675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Align w:val="center"/>
          </w:tcPr>
          <w:p w14:paraId="2A31B8B1" w14:textId="75081411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14"/>
                <w:sz w:val="20"/>
                <w:szCs w:val="20"/>
                <w:lang w:val="es-ES"/>
              </w:rPr>
              <w:t xml:space="preserve">No usar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garfios</w:t>
            </w:r>
            <w:ins w:id="4" w:author="Natalia Ortiz" w:date="2022-03-28T14:34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405" w:type="dxa"/>
            <w:vAlign w:val="center"/>
          </w:tcPr>
          <w:p w14:paraId="50871D77" w14:textId="42251E45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4"/>
                <w:sz w:val="20"/>
                <w:szCs w:val="20"/>
                <w:lang w:val="es-ES"/>
              </w:rPr>
              <w:t xml:space="preserve">No se pueden usar </w:t>
            </w:r>
            <w:r w:rsidRPr="00DA0012">
              <w:rPr>
                <w:rFonts w:cstheme="minorHAnsi"/>
                <w:color w:val="000000"/>
                <w:spacing w:val="-15"/>
                <w:sz w:val="20"/>
                <w:szCs w:val="20"/>
                <w:lang w:val="es-ES"/>
              </w:rPr>
              <w:t xml:space="preserve">garfios en el manejo </w:t>
            </w:r>
            <w:r w:rsidRPr="00DA0012">
              <w:rPr>
                <w:rFonts w:cstheme="minorHAnsi"/>
                <w:color w:val="000000"/>
                <w:spacing w:val="-6"/>
                <w:sz w:val="20"/>
                <w:szCs w:val="20"/>
                <w:lang w:val="es-ES"/>
              </w:rPr>
              <w:t>de la carga</w:t>
            </w:r>
            <w:ins w:id="5" w:author="Natalia Ortiz" w:date="2022-03-28T14:34:00Z">
              <w:r w:rsidR="005D00AC">
                <w:rPr>
                  <w:rFonts w:cstheme="minorHAnsi"/>
                  <w:color w:val="000000"/>
                  <w:spacing w:val="-6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226" w:type="dxa"/>
            <w:vAlign w:val="center"/>
          </w:tcPr>
          <w:p w14:paraId="6A823CCA" w14:textId="18E674FB" w:rsidR="00DA0012" w:rsidRPr="00DA0012" w:rsidRDefault="00300E4D" w:rsidP="00300E4D">
            <w:pPr>
              <w:rPr>
                <w:rFonts w:cstheme="minorHAnsi"/>
                <w:sz w:val="20"/>
                <w:szCs w:val="20"/>
              </w:rPr>
            </w:pPr>
            <w:r w:rsidRPr="00300E4D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5C2282AB" wp14:editId="0A0720D2">
                  <wp:extent cx="638175" cy="586853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3752" b="42460"/>
                          <a:stretch/>
                        </pic:blipFill>
                        <pic:spPr bwMode="auto">
                          <a:xfrm>
                            <a:off x="0" y="0"/>
                            <a:ext cx="638264" cy="58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vAlign w:val="center"/>
          </w:tcPr>
          <w:p w14:paraId="2162F411" w14:textId="19493383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 xml:space="preserve">Colocar </w:t>
            </w:r>
            <w:r w:rsidRPr="00DA0012">
              <w:rPr>
                <w:rFonts w:cstheme="minorHAnsi"/>
                <w:color w:val="000000"/>
                <w:spacing w:val="-11"/>
                <w:sz w:val="20"/>
                <w:szCs w:val="20"/>
                <w:lang w:val="es-ES"/>
              </w:rPr>
              <w:t xml:space="preserve">mordazas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aquí</w:t>
            </w:r>
            <w:ins w:id="6" w:author="Natalia Ortiz" w:date="2022-03-28T14:34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336" w:type="dxa"/>
            <w:vAlign w:val="center"/>
          </w:tcPr>
          <w:p w14:paraId="6C39EC1E" w14:textId="2849E3B6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 xml:space="preserve">Colocar las </w:t>
            </w:r>
            <w:r w:rsidRPr="00DA0012">
              <w:rPr>
                <w:rFonts w:cstheme="minorHAnsi"/>
                <w:color w:val="000000"/>
                <w:spacing w:val="-6"/>
                <w:sz w:val="20"/>
                <w:szCs w:val="20"/>
                <w:lang w:val="es-ES"/>
              </w:rPr>
              <w:t xml:space="preserve">abrazaderas en los </w:t>
            </w:r>
            <w:r w:rsidRPr="00DA0012">
              <w:rPr>
                <w:rFonts w:cstheme="minorHAnsi"/>
                <w:color w:val="000000"/>
                <w:spacing w:val="-10"/>
                <w:sz w:val="20"/>
                <w:szCs w:val="20"/>
                <w:lang w:val="es-ES"/>
              </w:rPr>
              <w:t xml:space="preserve">lados que se indica </w:t>
            </w:r>
            <w:r w:rsidRPr="00DA0012">
              <w:rPr>
                <w:rFonts w:cstheme="minorHAnsi"/>
                <w:color w:val="000000"/>
                <w:spacing w:val="-2"/>
                <w:sz w:val="20"/>
                <w:szCs w:val="20"/>
                <w:lang w:val="es-ES"/>
              </w:rPr>
              <w:t xml:space="preserve">para manipular la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carga</w:t>
            </w:r>
            <w:ins w:id="7" w:author="Natalia Ortiz" w:date="2022-03-28T14:34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</w:tr>
      <w:tr w:rsidR="00DA0012" w:rsidRPr="00DA0012" w14:paraId="023532C2" w14:textId="77777777" w:rsidTr="00300E4D">
        <w:tc>
          <w:tcPr>
            <w:tcW w:w="1252" w:type="dxa"/>
            <w:vAlign w:val="center"/>
          </w:tcPr>
          <w:p w14:paraId="18806CA6" w14:textId="30DAC391" w:rsidR="00DA0012" w:rsidRPr="00DA0012" w:rsidRDefault="00300E4D" w:rsidP="00300E4D">
            <w:pPr>
              <w:rPr>
                <w:rFonts w:cstheme="minorHAnsi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8D65E5" wp14:editId="551965B7">
                  <wp:extent cx="402391" cy="675564"/>
                  <wp:effectExtent l="0" t="0" r="0" b="0"/>
                  <wp:docPr id="2" name="image7.png" descr="Tabl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Table&#10;&#10;Description automatically generated"/>
                          <pic:cNvPicPr preferRelativeResize="0"/>
                        </pic:nvPicPr>
                        <pic:blipFill rotWithShape="1">
                          <a:blip r:embed="rId4"/>
                          <a:srcRect l="5282" t="60082" r="88362" b="22384"/>
                          <a:stretch/>
                        </pic:blipFill>
                        <pic:spPr bwMode="auto">
                          <a:xfrm>
                            <a:off x="0" y="0"/>
                            <a:ext cx="402509" cy="675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Align w:val="center"/>
          </w:tcPr>
          <w:p w14:paraId="11D4D5A1" w14:textId="51F6C49D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6"/>
                <w:sz w:val="20"/>
                <w:szCs w:val="20"/>
                <w:lang w:val="es-ES"/>
              </w:rPr>
              <w:t xml:space="preserve">Mantener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vertical</w:t>
            </w:r>
            <w:ins w:id="8" w:author="Natalia Ortiz" w:date="2022-03-28T14:34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405" w:type="dxa"/>
            <w:vAlign w:val="center"/>
          </w:tcPr>
          <w:p w14:paraId="2D14333E" w14:textId="02E19F5E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8"/>
                <w:sz w:val="20"/>
                <w:szCs w:val="20"/>
                <w:lang w:val="es-ES"/>
              </w:rPr>
              <w:t xml:space="preserve">La unidad de carga </w:t>
            </w:r>
            <w:r w:rsidRPr="00DA0012">
              <w:rPr>
                <w:rFonts w:cstheme="minorHAnsi"/>
                <w:color w:val="000000"/>
                <w:spacing w:val="-9"/>
                <w:sz w:val="20"/>
                <w:szCs w:val="20"/>
                <w:lang w:val="es-ES"/>
              </w:rPr>
              <w:t xml:space="preserve">se debe mantener en </w:t>
            </w:r>
            <w:r w:rsidRPr="00DA0012">
              <w:rPr>
                <w:rFonts w:cstheme="minorHAnsi"/>
                <w:color w:val="000000"/>
                <w:spacing w:val="-6"/>
                <w:sz w:val="20"/>
                <w:szCs w:val="20"/>
                <w:lang w:val="es-ES"/>
              </w:rPr>
              <w:t>posición vertical</w:t>
            </w:r>
            <w:ins w:id="9" w:author="Natalia Ortiz" w:date="2022-03-28T14:34:00Z">
              <w:r w:rsidR="005D00AC">
                <w:rPr>
                  <w:rFonts w:cstheme="minorHAnsi"/>
                  <w:color w:val="000000"/>
                  <w:spacing w:val="-6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226" w:type="dxa"/>
            <w:vAlign w:val="center"/>
          </w:tcPr>
          <w:p w14:paraId="7AFE9C60" w14:textId="0F47BCE8" w:rsidR="00DA0012" w:rsidRPr="00DA0012" w:rsidRDefault="00300E4D" w:rsidP="00300E4D">
            <w:pPr>
              <w:rPr>
                <w:rFonts w:cstheme="minorHAnsi"/>
                <w:sz w:val="20"/>
                <w:szCs w:val="20"/>
              </w:rPr>
            </w:pPr>
            <w:r w:rsidRPr="00300E4D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4E26D092" wp14:editId="5191357F">
                  <wp:extent cx="638175" cy="586853"/>
                  <wp:effectExtent l="0" t="0" r="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2634" b="3578"/>
                          <a:stretch/>
                        </pic:blipFill>
                        <pic:spPr bwMode="auto">
                          <a:xfrm>
                            <a:off x="0" y="0"/>
                            <a:ext cx="638264" cy="58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vAlign w:val="center"/>
          </w:tcPr>
          <w:p w14:paraId="14C1FA53" w14:textId="24AB94F1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8"/>
                <w:sz w:val="20"/>
                <w:szCs w:val="20"/>
                <w:lang w:val="es-ES"/>
              </w:rPr>
              <w:t xml:space="preserve">No colocar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mordazas aquí</w:t>
            </w:r>
            <w:ins w:id="10" w:author="Natalia Ortiz" w:date="2022-03-28T14:34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336" w:type="dxa"/>
            <w:vAlign w:val="center"/>
          </w:tcPr>
          <w:p w14:paraId="70AD07E8" w14:textId="657DB971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 xml:space="preserve">No colocar las </w:t>
            </w:r>
            <w:r w:rsidRPr="00DA0012">
              <w:rPr>
                <w:rFonts w:cstheme="minorHAnsi"/>
                <w:color w:val="000000"/>
                <w:spacing w:val="-6"/>
                <w:sz w:val="20"/>
                <w:szCs w:val="20"/>
                <w:lang w:val="es-ES"/>
              </w:rPr>
              <w:t xml:space="preserve">abrazaderas en los </w:t>
            </w:r>
            <w:r w:rsidRPr="00DA0012">
              <w:rPr>
                <w:rFonts w:cstheme="minorHAnsi"/>
                <w:color w:val="000000"/>
                <w:spacing w:val="-10"/>
                <w:sz w:val="20"/>
                <w:szCs w:val="20"/>
                <w:lang w:val="es-ES"/>
              </w:rPr>
              <w:t xml:space="preserve">lados que se indica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al manipular el embalaje</w:t>
            </w:r>
            <w:ins w:id="11" w:author="Natalia Ortiz" w:date="2022-03-28T14:34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</w:tr>
      <w:tr w:rsidR="00DA0012" w:rsidRPr="00DA0012" w14:paraId="6E1A7143" w14:textId="77777777" w:rsidTr="00300E4D">
        <w:tc>
          <w:tcPr>
            <w:tcW w:w="1252" w:type="dxa"/>
            <w:vAlign w:val="center"/>
          </w:tcPr>
          <w:p w14:paraId="615B0D9B" w14:textId="47A8DBE6" w:rsidR="00DA0012" w:rsidRPr="00DA0012" w:rsidRDefault="00300E4D" w:rsidP="00300E4D">
            <w:pPr>
              <w:rPr>
                <w:rFonts w:cstheme="minorHAnsi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08EACF" wp14:editId="5F32CFE0">
                  <wp:extent cx="613766" cy="674370"/>
                  <wp:effectExtent l="0" t="0" r="0" b="0"/>
                  <wp:docPr id="3" name="image7.png" descr="Tabl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Table&#10;&#10;Description automatically generated"/>
                          <pic:cNvPicPr preferRelativeResize="0"/>
                        </pic:nvPicPr>
                        <pic:blipFill rotWithShape="1">
                          <a:blip r:embed="rId4"/>
                          <a:srcRect l="3986" t="81181" r="86302" b="1285"/>
                          <a:stretch/>
                        </pic:blipFill>
                        <pic:spPr bwMode="auto">
                          <a:xfrm>
                            <a:off x="0" y="0"/>
                            <a:ext cx="615033" cy="675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Align w:val="center"/>
          </w:tcPr>
          <w:p w14:paraId="7D25CD4B" w14:textId="2340175E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9"/>
                <w:sz w:val="20"/>
                <w:szCs w:val="20"/>
                <w:lang w:val="es-ES"/>
              </w:rPr>
              <w:t xml:space="preserve">Proteger de </w:t>
            </w:r>
            <w:r w:rsidRPr="00DA0012">
              <w:rPr>
                <w:rFonts w:cstheme="minorHAnsi"/>
                <w:color w:val="000000"/>
                <w:spacing w:val="-6"/>
                <w:sz w:val="20"/>
                <w:szCs w:val="20"/>
                <w:lang w:val="es-ES"/>
              </w:rPr>
              <w:t>la luz solar</w:t>
            </w:r>
            <w:ins w:id="12" w:author="Natalia Ortiz" w:date="2022-03-28T14:34:00Z">
              <w:r w:rsidR="005D00AC">
                <w:rPr>
                  <w:rFonts w:cstheme="minorHAnsi"/>
                  <w:color w:val="000000"/>
                  <w:spacing w:val="-6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405" w:type="dxa"/>
            <w:vAlign w:val="center"/>
          </w:tcPr>
          <w:p w14:paraId="2E41BC38" w14:textId="6CCD3987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10"/>
                <w:sz w:val="20"/>
                <w:szCs w:val="20"/>
                <w:lang w:val="es-ES"/>
              </w:rPr>
              <w:t xml:space="preserve">La carga no se debe </w:t>
            </w:r>
            <w:r w:rsidRPr="00DA0012">
              <w:rPr>
                <w:rFonts w:cstheme="minorHAnsi"/>
                <w:color w:val="000000"/>
                <w:spacing w:val="-6"/>
                <w:sz w:val="20"/>
                <w:szCs w:val="20"/>
                <w:lang w:val="es-ES"/>
              </w:rPr>
              <w:t xml:space="preserve">exponer a la luz </w:t>
            </w:r>
            <w:r w:rsidRPr="00DA0012">
              <w:rPr>
                <w:rFonts w:cstheme="minorHAnsi"/>
                <w:color w:val="000000"/>
                <w:spacing w:val="-10"/>
                <w:sz w:val="20"/>
                <w:szCs w:val="20"/>
                <w:lang w:val="es-ES"/>
              </w:rPr>
              <w:t xml:space="preserve">solar u otras fuentes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de calor</w:t>
            </w:r>
            <w:ins w:id="13" w:author="Natalia Ortiz" w:date="2022-03-28T14:34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226" w:type="dxa"/>
            <w:vAlign w:val="center"/>
          </w:tcPr>
          <w:p w14:paraId="2ADE817E" w14:textId="216BA948" w:rsidR="00DA0012" w:rsidRPr="00DA0012" w:rsidRDefault="00663A69" w:rsidP="00300E4D">
            <w:pPr>
              <w:rPr>
                <w:rFonts w:cstheme="minorHAnsi"/>
                <w:sz w:val="20"/>
                <w:szCs w:val="20"/>
              </w:rPr>
            </w:pPr>
            <w:r w:rsidRPr="00663A69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3A49F178" wp14:editId="667C1604">
                  <wp:extent cx="647700" cy="66191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80314"/>
                          <a:stretch/>
                        </pic:blipFill>
                        <pic:spPr bwMode="auto">
                          <a:xfrm>
                            <a:off x="0" y="0"/>
                            <a:ext cx="647790" cy="662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vAlign w:val="center"/>
          </w:tcPr>
          <w:p w14:paraId="351A8DC0" w14:textId="1824DBB8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12"/>
                <w:sz w:val="20"/>
                <w:szCs w:val="20"/>
                <w:lang w:val="es-ES"/>
              </w:rPr>
              <w:t xml:space="preserve">Apilamiento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limitado</w:t>
            </w:r>
            <w:ins w:id="14" w:author="Natalia Ortiz" w:date="2022-03-28T14:34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336" w:type="dxa"/>
            <w:vAlign w:val="center"/>
          </w:tcPr>
          <w:p w14:paraId="56BCC375" w14:textId="590DD611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 xml:space="preserve">Indica el peso máximo posible </w:t>
            </w:r>
            <w:r w:rsidRPr="00DA0012">
              <w:rPr>
                <w:rFonts w:cstheme="minorHAnsi"/>
                <w:color w:val="000000"/>
                <w:spacing w:val="-6"/>
                <w:sz w:val="20"/>
                <w:szCs w:val="20"/>
                <w:lang w:val="es-ES"/>
              </w:rPr>
              <w:t xml:space="preserve">sobre la unidad de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carga</w:t>
            </w:r>
            <w:ins w:id="15" w:author="Natalia Ortiz" w:date="2022-03-28T14:34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</w:tr>
      <w:tr w:rsidR="00DA0012" w:rsidRPr="00DA0012" w14:paraId="03F0EA5A" w14:textId="77777777" w:rsidTr="00300E4D">
        <w:tc>
          <w:tcPr>
            <w:tcW w:w="1252" w:type="dxa"/>
            <w:vAlign w:val="center"/>
          </w:tcPr>
          <w:p w14:paraId="0778155F" w14:textId="0F07FB88" w:rsidR="00DA0012" w:rsidRPr="00DA0012" w:rsidRDefault="002B4F4F" w:rsidP="00300E4D">
            <w:pPr>
              <w:rPr>
                <w:rFonts w:cstheme="minorHAnsi"/>
                <w:sz w:val="20"/>
                <w:szCs w:val="20"/>
              </w:rPr>
            </w:pPr>
            <w:r w:rsidRPr="002B4F4F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40494CCC" wp14:editId="432EDECB">
                  <wp:extent cx="647493" cy="668513"/>
                  <wp:effectExtent l="0" t="0" r="63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661" b="75091"/>
                          <a:stretch/>
                        </pic:blipFill>
                        <pic:spPr bwMode="auto">
                          <a:xfrm>
                            <a:off x="0" y="0"/>
                            <a:ext cx="647790" cy="668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Align w:val="center"/>
          </w:tcPr>
          <w:p w14:paraId="3EEDE0C3" w14:textId="77777777" w:rsidR="00DA0012" w:rsidRPr="00DA0012" w:rsidRDefault="00DA0012" w:rsidP="00300E4D">
            <w:pPr>
              <w:ind w:left="72"/>
              <w:rPr>
                <w:rFonts w:cstheme="minorHAnsi"/>
                <w:color w:val="000000"/>
                <w:sz w:val="20"/>
                <w:szCs w:val="20"/>
                <w:lang w:val="es-ES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Proteger</w:t>
            </w:r>
          </w:p>
          <w:p w14:paraId="24D8A512" w14:textId="02DA3B2C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 xml:space="preserve">de fuentes </w:t>
            </w:r>
            <w:r w:rsidRPr="00DA0012">
              <w:rPr>
                <w:rFonts w:cstheme="minorHAnsi"/>
                <w:color w:val="000000"/>
                <w:spacing w:val="-11"/>
                <w:sz w:val="20"/>
                <w:szCs w:val="20"/>
                <w:lang w:val="es-ES"/>
              </w:rPr>
              <w:t>radioactivas</w:t>
            </w:r>
            <w:ins w:id="16" w:author="Natalia Ortiz" w:date="2022-03-28T14:34:00Z">
              <w:r w:rsidR="005D00AC">
                <w:rPr>
                  <w:rFonts w:cstheme="minorHAnsi"/>
                  <w:color w:val="000000"/>
                  <w:spacing w:val="-11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405" w:type="dxa"/>
            <w:vAlign w:val="center"/>
          </w:tcPr>
          <w:p w14:paraId="264168ED" w14:textId="091CB72B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 xml:space="preserve">La mercancía se </w:t>
            </w:r>
            <w:r w:rsidRPr="00DA0012">
              <w:rPr>
                <w:rFonts w:cstheme="minorHAnsi"/>
                <w:color w:val="000000"/>
                <w:spacing w:val="-8"/>
                <w:sz w:val="20"/>
                <w:szCs w:val="20"/>
                <w:lang w:val="es-ES"/>
              </w:rPr>
              <w:t xml:space="preserve">puede deteriorar o </w:t>
            </w:r>
            <w:r w:rsidRPr="00DA0012">
              <w:rPr>
                <w:rFonts w:cstheme="minorHAnsi"/>
                <w:color w:val="000000"/>
                <w:spacing w:val="-6"/>
                <w:sz w:val="20"/>
                <w:szCs w:val="20"/>
                <w:lang w:val="es-ES"/>
              </w:rPr>
              <w:t xml:space="preserve">quedar inutilizada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si se expone a radiaciones</w:t>
            </w:r>
            <w:ins w:id="17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226" w:type="dxa"/>
            <w:vAlign w:val="center"/>
          </w:tcPr>
          <w:p w14:paraId="36630738" w14:textId="3721D997" w:rsidR="00DA0012" w:rsidRPr="00DA0012" w:rsidRDefault="00663A69" w:rsidP="00300E4D">
            <w:pPr>
              <w:rPr>
                <w:rFonts w:cstheme="minorHAnsi"/>
                <w:sz w:val="20"/>
                <w:szCs w:val="20"/>
              </w:rPr>
            </w:pPr>
            <w:r w:rsidRPr="00663A69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28A55491" wp14:editId="3B256C86">
                  <wp:extent cx="647700" cy="66191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8432" t="27814" r="-8432" b="52500"/>
                          <a:stretch/>
                        </pic:blipFill>
                        <pic:spPr bwMode="auto">
                          <a:xfrm>
                            <a:off x="0" y="0"/>
                            <a:ext cx="647790" cy="662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vAlign w:val="center"/>
          </w:tcPr>
          <w:p w14:paraId="1018AEE3" w14:textId="2DAB983C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9"/>
                <w:sz w:val="20"/>
                <w:szCs w:val="20"/>
                <w:lang w:val="es-ES"/>
              </w:rPr>
              <w:t xml:space="preserve">Apilamiento </w:t>
            </w:r>
            <w:r w:rsidRPr="00DA0012">
              <w:rPr>
                <w:rFonts w:cstheme="minorHAnsi"/>
                <w:color w:val="000000"/>
                <w:spacing w:val="-7"/>
                <w:sz w:val="20"/>
                <w:szCs w:val="20"/>
                <w:lang w:val="es-ES"/>
              </w:rPr>
              <w:t xml:space="preserve">limitado por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número</w:t>
            </w:r>
            <w:ins w:id="18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336" w:type="dxa"/>
            <w:vAlign w:val="center"/>
          </w:tcPr>
          <w:p w14:paraId="1DF9EF24" w14:textId="0FE7845A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2"/>
                <w:sz w:val="20"/>
                <w:szCs w:val="20"/>
                <w:lang w:val="es-ES"/>
              </w:rPr>
              <w:t xml:space="preserve">Número máximo </w:t>
            </w:r>
            <w:r w:rsidRPr="00DA0012">
              <w:rPr>
                <w:rFonts w:cstheme="minorHAnsi"/>
                <w:color w:val="000000"/>
                <w:spacing w:val="-12"/>
                <w:sz w:val="20"/>
                <w:szCs w:val="20"/>
                <w:lang w:val="es-ES"/>
              </w:rPr>
              <w:t xml:space="preserve">de embalajes iguales </w:t>
            </w:r>
            <w:r w:rsidRPr="00DA0012">
              <w:rPr>
                <w:rFonts w:cstheme="minorHAnsi"/>
                <w:color w:val="000000"/>
                <w:spacing w:val="-8"/>
                <w:sz w:val="20"/>
                <w:szCs w:val="20"/>
                <w:lang w:val="es-ES"/>
              </w:rPr>
              <w:t xml:space="preserve">que se pueden apilar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(n</w:t>
            </w:r>
            <w:ins w:id="19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 xml:space="preserve"> </w:t>
              </w:r>
            </w:ins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=</w:t>
            </w:r>
            <w:ins w:id="20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 xml:space="preserve"> </w:t>
              </w:r>
            </w:ins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número máx</w:t>
            </w:r>
            <w:ins w:id="21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)</w:t>
            </w:r>
            <w:ins w:id="22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</w:tr>
      <w:tr w:rsidR="00DA0012" w:rsidRPr="00DA0012" w14:paraId="014FC41D" w14:textId="77777777" w:rsidTr="00300E4D">
        <w:tc>
          <w:tcPr>
            <w:tcW w:w="1252" w:type="dxa"/>
            <w:vAlign w:val="center"/>
          </w:tcPr>
          <w:p w14:paraId="664F35C8" w14:textId="29AC6181" w:rsidR="00DA0012" w:rsidRPr="00DA0012" w:rsidRDefault="002B4F4F" w:rsidP="00300E4D">
            <w:pPr>
              <w:rPr>
                <w:rFonts w:cstheme="minorHAnsi"/>
                <w:sz w:val="20"/>
                <w:szCs w:val="20"/>
              </w:rPr>
            </w:pPr>
            <w:r w:rsidRPr="002B4F4F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55255A65" wp14:editId="2E7C7476">
                  <wp:extent cx="647493" cy="668513"/>
                  <wp:effectExtent l="0" t="0" r="63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194" t="30872" r="-5194" b="45880"/>
                          <a:stretch/>
                        </pic:blipFill>
                        <pic:spPr bwMode="auto">
                          <a:xfrm>
                            <a:off x="0" y="0"/>
                            <a:ext cx="647790" cy="668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Align w:val="center"/>
          </w:tcPr>
          <w:p w14:paraId="07CF1F43" w14:textId="58672DD3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2"/>
                <w:sz w:val="20"/>
                <w:szCs w:val="20"/>
                <w:lang w:val="es-ES"/>
              </w:rPr>
              <w:t xml:space="preserve">Mantener a resguardo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de la lluvia</w:t>
            </w:r>
            <w:ins w:id="23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405" w:type="dxa"/>
            <w:vAlign w:val="center"/>
          </w:tcPr>
          <w:p w14:paraId="2FEF0C81" w14:textId="0955CC53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 xml:space="preserve">La carga debe </w:t>
            </w:r>
            <w:r w:rsidRPr="00DA0012">
              <w:rPr>
                <w:rFonts w:cstheme="minorHAnsi"/>
                <w:color w:val="000000"/>
                <w:spacing w:val="-4"/>
                <w:sz w:val="20"/>
                <w:szCs w:val="20"/>
                <w:lang w:val="es-ES"/>
              </w:rPr>
              <w:t xml:space="preserve">mantenerse en un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ambiente seco</w:t>
            </w:r>
            <w:ins w:id="24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226" w:type="dxa"/>
            <w:vAlign w:val="center"/>
          </w:tcPr>
          <w:p w14:paraId="00BF8F6D" w14:textId="7AAF5B37" w:rsidR="00DA0012" w:rsidRPr="00DA0012" w:rsidRDefault="00663A69" w:rsidP="00300E4D">
            <w:pPr>
              <w:rPr>
                <w:rFonts w:cstheme="minorHAnsi"/>
                <w:sz w:val="20"/>
                <w:szCs w:val="20"/>
              </w:rPr>
            </w:pPr>
            <w:r w:rsidRPr="00663A69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344B36DB" wp14:editId="200C763B">
                  <wp:extent cx="647700" cy="66191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8432" t="52989" r="-8432" b="27325"/>
                          <a:stretch/>
                        </pic:blipFill>
                        <pic:spPr bwMode="auto">
                          <a:xfrm>
                            <a:off x="0" y="0"/>
                            <a:ext cx="647790" cy="662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vAlign w:val="center"/>
          </w:tcPr>
          <w:p w14:paraId="4FEE04EA" w14:textId="3B8C495F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 xml:space="preserve">No apilar </w:t>
            </w:r>
            <w:ins w:id="25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336" w:type="dxa"/>
            <w:vAlign w:val="center"/>
          </w:tcPr>
          <w:p w14:paraId="793F6750" w14:textId="3FCD2512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4"/>
                <w:sz w:val="20"/>
                <w:szCs w:val="20"/>
                <w:lang w:val="es-ES"/>
              </w:rPr>
              <w:t xml:space="preserve">No se debe apilar </w:t>
            </w:r>
            <w:r w:rsidRPr="00DA0012">
              <w:rPr>
                <w:rFonts w:cstheme="minorHAnsi"/>
                <w:color w:val="000000"/>
                <w:spacing w:val="-7"/>
                <w:sz w:val="20"/>
                <w:szCs w:val="20"/>
                <w:lang w:val="es-ES"/>
              </w:rPr>
              <w:t xml:space="preserve">ninguna otra carga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encima</w:t>
            </w:r>
            <w:ins w:id="26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</w:tr>
      <w:tr w:rsidR="00DA0012" w:rsidRPr="00DA0012" w14:paraId="6928857F" w14:textId="77777777" w:rsidTr="00300E4D">
        <w:tc>
          <w:tcPr>
            <w:tcW w:w="1252" w:type="dxa"/>
            <w:vAlign w:val="center"/>
          </w:tcPr>
          <w:p w14:paraId="23A7B4EA" w14:textId="337D3003" w:rsidR="00DA0012" w:rsidRPr="00DA0012" w:rsidRDefault="002B4F4F" w:rsidP="00300E4D">
            <w:pPr>
              <w:rPr>
                <w:rFonts w:cstheme="minorHAnsi"/>
                <w:sz w:val="20"/>
                <w:szCs w:val="20"/>
              </w:rPr>
            </w:pPr>
            <w:r w:rsidRPr="002B4F4F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64A7BB6E" wp14:editId="321553EE">
                  <wp:extent cx="647493" cy="668513"/>
                  <wp:effectExtent l="0" t="0" r="63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-8" t="56045" r="8" b="20707"/>
                          <a:stretch/>
                        </pic:blipFill>
                        <pic:spPr bwMode="auto">
                          <a:xfrm>
                            <a:off x="0" y="0"/>
                            <a:ext cx="647790" cy="668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Align w:val="center"/>
          </w:tcPr>
          <w:p w14:paraId="73D42BED" w14:textId="3C13FC1B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5"/>
                <w:sz w:val="20"/>
                <w:szCs w:val="20"/>
                <w:lang w:val="es-ES"/>
              </w:rPr>
              <w:t xml:space="preserve">Centro de </w:t>
            </w:r>
            <w:r w:rsidRPr="00DA0012">
              <w:rPr>
                <w:rFonts w:cstheme="minorHAnsi"/>
                <w:color w:val="000000"/>
                <w:spacing w:val="-10"/>
                <w:sz w:val="20"/>
                <w:szCs w:val="20"/>
                <w:lang w:val="es-ES"/>
              </w:rPr>
              <w:t>gravedad</w:t>
            </w:r>
            <w:ins w:id="27" w:author="Natalia Ortiz" w:date="2022-03-28T14:35:00Z">
              <w:r w:rsidR="005D00AC">
                <w:rPr>
                  <w:rFonts w:cstheme="minorHAnsi"/>
                  <w:color w:val="000000"/>
                  <w:spacing w:val="-1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405" w:type="dxa"/>
            <w:vAlign w:val="center"/>
          </w:tcPr>
          <w:p w14:paraId="2DA628C5" w14:textId="65BB661B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3"/>
                <w:sz w:val="20"/>
                <w:szCs w:val="20"/>
                <w:lang w:val="es-ES"/>
              </w:rPr>
              <w:t xml:space="preserve">Indica el centro </w:t>
            </w:r>
            <w:r w:rsidRPr="00DA0012">
              <w:rPr>
                <w:rFonts w:cstheme="minorHAnsi"/>
                <w:color w:val="000000"/>
                <w:spacing w:val="-10"/>
                <w:sz w:val="20"/>
                <w:szCs w:val="20"/>
                <w:lang w:val="es-ES"/>
              </w:rPr>
              <w:t xml:space="preserve">de gravedad de la </w:t>
            </w:r>
            <w:r w:rsidRPr="00DA0012">
              <w:rPr>
                <w:rFonts w:cstheme="minorHAnsi"/>
                <w:color w:val="000000"/>
                <w:spacing w:val="-4"/>
                <w:sz w:val="20"/>
                <w:szCs w:val="20"/>
                <w:lang w:val="es-ES"/>
              </w:rPr>
              <w:t>unidad de carga</w:t>
            </w:r>
            <w:ins w:id="28" w:author="Natalia Ortiz" w:date="2022-03-28T14:35:00Z">
              <w:r w:rsidR="005D00AC">
                <w:rPr>
                  <w:rFonts w:cstheme="minorHAnsi"/>
                  <w:color w:val="000000"/>
                  <w:spacing w:val="-4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226" w:type="dxa"/>
            <w:vAlign w:val="center"/>
          </w:tcPr>
          <w:p w14:paraId="5A76E934" w14:textId="1960C1FF" w:rsidR="00DA0012" w:rsidRPr="00DA0012" w:rsidRDefault="00663A69" w:rsidP="00300E4D">
            <w:pPr>
              <w:rPr>
                <w:rFonts w:cstheme="minorHAnsi"/>
                <w:sz w:val="20"/>
                <w:szCs w:val="20"/>
              </w:rPr>
            </w:pPr>
            <w:r w:rsidRPr="00663A69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2FFF24A3" wp14:editId="65538490">
                  <wp:extent cx="647700" cy="66191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0540" t="80314" r="-10540"/>
                          <a:stretch/>
                        </pic:blipFill>
                        <pic:spPr bwMode="auto">
                          <a:xfrm>
                            <a:off x="0" y="0"/>
                            <a:ext cx="647790" cy="662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vAlign w:val="center"/>
          </w:tcPr>
          <w:p w14:paraId="1EDD4F5A" w14:textId="614912E4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Eslinga aquí</w:t>
            </w:r>
            <w:ins w:id="29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  <w:r w:rsidR="00663A69" w:rsidRPr="00663A69">
              <w:rPr>
                <w:rFonts w:cstheme="minorHAnsi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 wp14:anchorId="64DF6977" wp14:editId="04309B01">
                  <wp:extent cx="607326" cy="458771"/>
                  <wp:effectExtent l="0" t="0" r="254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302" cy="466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Align w:val="center"/>
          </w:tcPr>
          <w:p w14:paraId="2B39F2E8" w14:textId="4B66A30C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 xml:space="preserve">Indica dónde se </w:t>
            </w:r>
            <w:r w:rsidRPr="00DA0012">
              <w:rPr>
                <w:rFonts w:cstheme="minorHAnsi"/>
                <w:color w:val="000000"/>
                <w:spacing w:val="-10"/>
                <w:sz w:val="20"/>
                <w:szCs w:val="20"/>
                <w:lang w:val="es-ES"/>
              </w:rPr>
              <w:t xml:space="preserve">deben emplazar las </w:t>
            </w:r>
            <w:r w:rsidRPr="00DA0012">
              <w:rPr>
                <w:rFonts w:cstheme="minorHAnsi"/>
                <w:color w:val="000000"/>
                <w:spacing w:val="-12"/>
                <w:sz w:val="20"/>
                <w:szCs w:val="20"/>
                <w:lang w:val="es-ES"/>
              </w:rPr>
              <w:t xml:space="preserve">eslingas para elevar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la carga</w:t>
            </w:r>
            <w:ins w:id="30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</w:tr>
      <w:tr w:rsidR="00DA0012" w:rsidRPr="00DA0012" w14:paraId="146CCD3C" w14:textId="77777777" w:rsidTr="00300E4D">
        <w:tc>
          <w:tcPr>
            <w:tcW w:w="1252" w:type="dxa"/>
            <w:vAlign w:val="center"/>
          </w:tcPr>
          <w:p w14:paraId="3FA044CA" w14:textId="34448D96" w:rsidR="00DA0012" w:rsidRPr="00DA0012" w:rsidRDefault="002B4F4F" w:rsidP="00300E4D">
            <w:pPr>
              <w:rPr>
                <w:rFonts w:cstheme="minorHAnsi"/>
                <w:sz w:val="20"/>
                <w:szCs w:val="20"/>
              </w:rPr>
            </w:pPr>
            <w:r w:rsidRPr="002B4F4F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44F89067" wp14:editId="42053B21">
                  <wp:extent cx="647493" cy="668513"/>
                  <wp:effectExtent l="0" t="0" r="63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194" t="79318" r="-5194" b="-2566"/>
                          <a:stretch/>
                        </pic:blipFill>
                        <pic:spPr bwMode="auto">
                          <a:xfrm>
                            <a:off x="0" y="0"/>
                            <a:ext cx="647790" cy="668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Align w:val="center"/>
          </w:tcPr>
          <w:p w14:paraId="027BDCD1" w14:textId="3B89E49E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6"/>
                <w:sz w:val="20"/>
                <w:szCs w:val="20"/>
                <w:lang w:val="es-ES"/>
              </w:rPr>
              <w:t xml:space="preserve">No rodar ni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inclinar</w:t>
            </w:r>
            <w:ins w:id="31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405" w:type="dxa"/>
            <w:vAlign w:val="center"/>
          </w:tcPr>
          <w:p w14:paraId="64D2F2D3" w14:textId="34145266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pacing w:val="-8"/>
                <w:sz w:val="20"/>
                <w:szCs w:val="20"/>
                <w:lang w:val="es-ES"/>
              </w:rPr>
              <w:t xml:space="preserve">La carga no se debe </w:t>
            </w:r>
            <w:r w:rsidRPr="00DA0012">
              <w:rPr>
                <w:rFonts w:cstheme="minorHAnsi"/>
                <w:color w:val="000000"/>
                <w:spacing w:val="-4"/>
                <w:sz w:val="20"/>
                <w:szCs w:val="20"/>
                <w:lang w:val="es-ES"/>
              </w:rPr>
              <w:t xml:space="preserve">rodar ni inclinar o </w:t>
            </w: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balancear</w:t>
            </w:r>
            <w:ins w:id="32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226" w:type="dxa"/>
            <w:vAlign w:val="center"/>
          </w:tcPr>
          <w:p w14:paraId="0BBA6BA3" w14:textId="693CB926" w:rsidR="00DA0012" w:rsidRPr="00DA0012" w:rsidRDefault="00663A69" w:rsidP="00300E4D">
            <w:pPr>
              <w:rPr>
                <w:rFonts w:cstheme="minorHAnsi"/>
                <w:sz w:val="20"/>
                <w:szCs w:val="20"/>
              </w:rPr>
            </w:pPr>
            <w:r w:rsidRPr="00663A69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5997D88B" wp14:editId="522EA524">
                  <wp:extent cx="600502" cy="754014"/>
                  <wp:effectExtent l="0" t="0" r="9525" b="82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824" cy="76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vAlign w:val="center"/>
          </w:tcPr>
          <w:p w14:paraId="09C014AD" w14:textId="0AA9D419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Límites de temperatura</w:t>
            </w:r>
            <w:ins w:id="33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  <w:tc>
          <w:tcPr>
            <w:tcW w:w="1336" w:type="dxa"/>
            <w:vAlign w:val="center"/>
          </w:tcPr>
          <w:p w14:paraId="28E5D6C3" w14:textId="303A69AC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  <w:lang w:val="es-ES"/>
              </w:rPr>
              <w:t>Límites de temperatura entre los que se debe conservar y manipular la carga</w:t>
            </w:r>
            <w:ins w:id="34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  <w:lang w:val="es-ES"/>
                </w:rPr>
                <w:t>.</w:t>
              </w:r>
            </w:ins>
          </w:p>
        </w:tc>
      </w:tr>
      <w:tr w:rsidR="00DA0012" w:rsidRPr="00DA0012" w14:paraId="2AF9BFFA" w14:textId="77777777" w:rsidTr="00300E4D">
        <w:tc>
          <w:tcPr>
            <w:tcW w:w="1252" w:type="dxa"/>
            <w:vAlign w:val="center"/>
          </w:tcPr>
          <w:p w14:paraId="5A0A8B9F" w14:textId="2071B8BB" w:rsidR="00DA0012" w:rsidRPr="00DA0012" w:rsidRDefault="00663A69" w:rsidP="00300E4D">
            <w:pPr>
              <w:rPr>
                <w:rFonts w:cstheme="minorHAnsi"/>
                <w:sz w:val="20"/>
                <w:szCs w:val="20"/>
              </w:rPr>
            </w:pPr>
            <w:r w:rsidRPr="00663A69">
              <w:rPr>
                <w:rFonts w:cstheme="minorHAnsi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45C8B1DA" wp14:editId="3F5BE2D2">
                  <wp:extent cx="457264" cy="676369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Align w:val="center"/>
          </w:tcPr>
          <w:p w14:paraId="619B35E4" w14:textId="4BF4B3DD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</w:rPr>
              <w:t>No manipular con las con las horquillas en esta cara</w:t>
            </w:r>
            <w:ins w:id="35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</w:rPr>
                <w:t>.</w:t>
              </w:r>
            </w:ins>
          </w:p>
        </w:tc>
        <w:tc>
          <w:tcPr>
            <w:tcW w:w="1405" w:type="dxa"/>
            <w:vAlign w:val="center"/>
          </w:tcPr>
          <w:p w14:paraId="1A6F5195" w14:textId="05A510F6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  <w:r w:rsidRPr="00DA0012">
              <w:rPr>
                <w:rFonts w:cstheme="minorHAnsi"/>
                <w:color w:val="000000"/>
                <w:sz w:val="20"/>
                <w:szCs w:val="20"/>
              </w:rPr>
              <w:t>Caras de la unidad de carga donde no se deben colocar las horquillas de las carretillas manuales</w:t>
            </w:r>
            <w:ins w:id="36" w:author="Natalia Ortiz" w:date="2022-03-28T14:35:00Z">
              <w:r w:rsidR="005D00AC">
                <w:rPr>
                  <w:rFonts w:cstheme="minorHAnsi"/>
                  <w:color w:val="000000"/>
                  <w:sz w:val="20"/>
                  <w:szCs w:val="20"/>
                </w:rPr>
                <w:t>.</w:t>
              </w:r>
            </w:ins>
            <w:bookmarkStart w:id="37" w:name="_GoBack"/>
            <w:bookmarkEnd w:id="37"/>
          </w:p>
        </w:tc>
        <w:tc>
          <w:tcPr>
            <w:tcW w:w="1226" w:type="dxa"/>
            <w:vAlign w:val="center"/>
          </w:tcPr>
          <w:p w14:paraId="3B998E3B" w14:textId="77777777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0CF243C1" w14:textId="77777777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14:paraId="451E002E" w14:textId="77777777" w:rsidR="00DA0012" w:rsidRPr="00DA0012" w:rsidRDefault="00DA0012" w:rsidP="00300E4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15E690F" w14:textId="77777777" w:rsidR="00C226DA" w:rsidRPr="00DA0012" w:rsidRDefault="00C226DA">
      <w:pPr>
        <w:rPr>
          <w:rFonts w:cstheme="minorHAnsi"/>
          <w:sz w:val="20"/>
          <w:szCs w:val="20"/>
        </w:rPr>
      </w:pPr>
    </w:p>
    <w:sectPr w:rsidR="00C226DA" w:rsidRPr="00DA0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alia Ortiz">
    <w15:presenceInfo w15:providerId="Windows Live" w15:userId="6feadb16a1bbfc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12"/>
    <w:rsid w:val="001D37AC"/>
    <w:rsid w:val="002B4F4F"/>
    <w:rsid w:val="00300E4D"/>
    <w:rsid w:val="005D00AC"/>
    <w:rsid w:val="00663A69"/>
    <w:rsid w:val="00B35F5E"/>
    <w:rsid w:val="00C226DA"/>
    <w:rsid w:val="00DA0012"/>
    <w:rsid w:val="00E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9C61"/>
  <w15:chartTrackingRefBased/>
  <w15:docId w15:val="{E77BB452-A973-45D4-AE2C-A2E08CFE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Coordinación editorial</dc:creator>
  <cp:keywords/>
  <dc:description/>
  <cp:lastModifiedBy>Natalia Ortiz</cp:lastModifiedBy>
  <cp:revision>4</cp:revision>
  <dcterms:created xsi:type="dcterms:W3CDTF">2022-03-03T02:51:00Z</dcterms:created>
  <dcterms:modified xsi:type="dcterms:W3CDTF">2022-03-28T19:35:00Z</dcterms:modified>
</cp:coreProperties>
</file>