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BA14E" w14:textId="4227D0FC" w:rsidR="00142B57" w:rsidRPr="00142B57" w:rsidRDefault="00142B57" w:rsidP="00142B57">
      <w:pPr>
        <w:jc w:val="center"/>
        <w:rPr>
          <w:rFonts w:cstheme="minorHAnsi"/>
          <w:sz w:val="20"/>
          <w:szCs w:val="20"/>
        </w:rPr>
      </w:pPr>
      <w:r w:rsidRPr="00142B57">
        <w:rPr>
          <w:rFonts w:cstheme="minorHAnsi"/>
          <w:sz w:val="20"/>
          <w:szCs w:val="20"/>
        </w:rPr>
        <w:t>Normativas internacionales sobre mercancías peligrosas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2B57" w:rsidRPr="00331CB7" w14:paraId="582EC0C2" w14:textId="77777777" w:rsidTr="008659BA">
        <w:tc>
          <w:tcPr>
            <w:tcW w:w="2207" w:type="dxa"/>
            <w:vAlign w:val="center"/>
          </w:tcPr>
          <w:p w14:paraId="76D9B519" w14:textId="75533788" w:rsidR="00142B57" w:rsidRPr="00331CB7" w:rsidRDefault="00142B57" w:rsidP="00142B57">
            <w:pPr>
              <w:jc w:val="center"/>
              <w:rPr>
                <w:rFonts w:cstheme="minorHAnsi"/>
                <w:b/>
                <w:sz w:val="20"/>
                <w:szCs w:val="20"/>
                <w:rPrChange w:id="0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b/>
                <w:color w:val="000000"/>
                <w:sz w:val="20"/>
                <w:szCs w:val="20"/>
                <w:lang w:val="es-ES"/>
                <w:rPrChange w:id="1" w:author="Natalia Ortiz" w:date="2022-03-28T14:37:00Z">
                  <w:rPr>
                    <w:rFonts w:cstheme="minorHAnsi"/>
                    <w:i/>
                    <w:color w:val="000000"/>
                    <w:spacing w:val="-14"/>
                    <w:sz w:val="20"/>
                    <w:szCs w:val="20"/>
                    <w:lang w:val="es-ES"/>
                  </w:rPr>
                </w:rPrChange>
              </w:rPr>
              <w:t>Modo de transpone</w:t>
            </w:r>
          </w:p>
        </w:tc>
        <w:tc>
          <w:tcPr>
            <w:tcW w:w="4414" w:type="dxa"/>
            <w:gridSpan w:val="2"/>
            <w:vAlign w:val="center"/>
          </w:tcPr>
          <w:p w14:paraId="041436E4" w14:textId="14864E86" w:rsidR="00142B57" w:rsidRPr="00331CB7" w:rsidRDefault="00142B57" w:rsidP="00142B57">
            <w:pPr>
              <w:jc w:val="center"/>
              <w:rPr>
                <w:rFonts w:cstheme="minorHAnsi"/>
                <w:b/>
                <w:sz w:val="20"/>
                <w:szCs w:val="20"/>
                <w:rPrChange w:id="2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b/>
                <w:color w:val="000000"/>
                <w:sz w:val="20"/>
                <w:szCs w:val="20"/>
                <w:lang w:val="es-ES"/>
                <w:rPrChange w:id="3" w:author="Natalia Ortiz" w:date="2022-03-28T14:37:00Z">
                  <w:rPr>
                    <w:rFonts w:cstheme="minorHAnsi"/>
                    <w:i/>
                    <w:color w:val="000000"/>
                    <w:spacing w:val="-16"/>
                    <w:sz w:val="20"/>
                    <w:szCs w:val="20"/>
                    <w:lang w:val="es-ES"/>
                  </w:rPr>
                </w:rPrChange>
              </w:rPr>
              <w:t>Denominaciones</w:t>
            </w:r>
          </w:p>
        </w:tc>
        <w:tc>
          <w:tcPr>
            <w:tcW w:w="2207" w:type="dxa"/>
            <w:vAlign w:val="center"/>
          </w:tcPr>
          <w:p w14:paraId="168A7171" w14:textId="7F7F36BA" w:rsidR="00142B57" w:rsidRPr="00331CB7" w:rsidRDefault="00142B57" w:rsidP="00142B57">
            <w:pPr>
              <w:jc w:val="center"/>
              <w:rPr>
                <w:rFonts w:cstheme="minorHAnsi"/>
                <w:b/>
                <w:sz w:val="20"/>
                <w:szCs w:val="20"/>
                <w:rPrChange w:id="4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b/>
                <w:color w:val="000000"/>
                <w:sz w:val="20"/>
                <w:szCs w:val="20"/>
                <w:lang w:val="es-ES"/>
                <w:rPrChange w:id="5" w:author="Natalia Ortiz" w:date="2022-03-28T14:37:00Z">
                  <w:rPr>
                    <w:rFonts w:cstheme="minorHAnsi"/>
                    <w:i/>
                    <w:color w:val="000000"/>
                    <w:spacing w:val="-12"/>
                    <w:sz w:val="20"/>
                    <w:szCs w:val="20"/>
                    <w:lang w:val="es-ES"/>
                  </w:rPr>
                </w:rPrChange>
              </w:rPr>
              <w:t>Denominación usual</w:t>
            </w:r>
          </w:p>
        </w:tc>
      </w:tr>
      <w:tr w:rsidR="00142B57" w:rsidRPr="00142B57" w14:paraId="6A1DB58A" w14:textId="77777777" w:rsidTr="004C50A5">
        <w:tc>
          <w:tcPr>
            <w:tcW w:w="2207" w:type="dxa"/>
            <w:vMerge w:val="restart"/>
            <w:vAlign w:val="center"/>
          </w:tcPr>
          <w:p w14:paraId="14A5C1F9" w14:textId="70A3FA6C" w:rsidR="00142B57" w:rsidRPr="00331CB7" w:rsidRDefault="00142B57" w:rsidP="00142B57">
            <w:pPr>
              <w:rPr>
                <w:rFonts w:cstheme="minorHAnsi"/>
                <w:sz w:val="20"/>
                <w:szCs w:val="20"/>
                <w:rPrChange w:id="6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</w:rPr>
              <w:t>Marítimo</w:t>
            </w:r>
            <w:ins w:id="7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360F2BB9" w14:textId="5DCAF140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8" w:author="Natalia Ortiz" w:date="2022-03-28T14:37:00Z">
                  <w:rPr>
                    <w:rFonts w:cstheme="minorHAnsi"/>
                    <w:color w:val="000000"/>
                    <w:spacing w:val="10"/>
                    <w:sz w:val="20"/>
                    <w:szCs w:val="20"/>
                    <w:lang w:val="es-ES"/>
                  </w:rPr>
                </w:rPrChange>
              </w:rPr>
              <w:t xml:space="preserve">Código marítimo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9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 xml:space="preserve">internacional de mercancías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10" w:author="Natalia Ortiz" w:date="2022-03-28T14:37:00Z">
                  <w:rPr>
                    <w:rFonts w:cstheme="minorHAnsi"/>
                    <w:color w:val="000000"/>
                    <w:spacing w:val="-2"/>
                    <w:sz w:val="20"/>
                    <w:szCs w:val="20"/>
                    <w:lang w:val="es-ES"/>
                  </w:rPr>
                </w:rPrChange>
              </w:rPr>
              <w:t>peligrosas</w:t>
            </w:r>
            <w:ins w:id="11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7F0D2FDF" w14:textId="4D96135E" w:rsidR="00142B57" w:rsidRPr="00331CB7" w:rsidRDefault="00142B57" w:rsidP="00142B57">
            <w:pPr>
              <w:rPr>
                <w:rFonts w:cstheme="minorHAnsi"/>
                <w:sz w:val="20"/>
                <w:szCs w:val="20"/>
                <w:lang w:val="en-US"/>
                <w:rPrChange w:id="12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i/>
                <w:color w:val="000000"/>
                <w:sz w:val="20"/>
                <w:szCs w:val="20"/>
                <w:lang w:val="en-US"/>
                <w:rPrChange w:id="13" w:author="Natalia Ortiz" w:date="2022-03-28T14:37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 xml:space="preserve">International Maritime </w:t>
            </w:r>
            <w:r w:rsidRPr="00331CB7">
              <w:rPr>
                <w:rFonts w:cstheme="minorHAnsi"/>
                <w:i/>
                <w:color w:val="000000"/>
                <w:sz w:val="20"/>
                <w:szCs w:val="20"/>
                <w:lang w:val="en-US"/>
                <w:rPrChange w:id="14" w:author="Natalia Ortiz" w:date="2022-03-28T14:37:00Z">
                  <w:rPr>
                    <w:rFonts w:cstheme="minorHAnsi"/>
                    <w:i/>
                    <w:color w:val="000000"/>
                    <w:spacing w:val="-14"/>
                    <w:sz w:val="20"/>
                    <w:szCs w:val="20"/>
                    <w:lang w:val="es-ES"/>
                  </w:rPr>
                </w:rPrChange>
              </w:rPr>
              <w:t xml:space="preserve">Dangerous Goods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n-US"/>
                <w:rPrChange w:id="15" w:author="Natalia Ortiz" w:date="2022-03-28T14:37:00Z">
                  <w:rPr>
                    <w:rFonts w:cstheme="minorHAnsi"/>
                    <w:color w:val="000000"/>
                    <w:sz w:val="20"/>
                    <w:szCs w:val="20"/>
                    <w:lang w:val="es-ES"/>
                  </w:rPr>
                </w:rPrChange>
              </w:rPr>
              <w:t>(IMDG)</w:t>
            </w:r>
            <w:ins w:id="16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n-US"/>
                </w:rPr>
                <w:t>.</w:t>
              </w:r>
            </w:ins>
          </w:p>
        </w:tc>
        <w:tc>
          <w:tcPr>
            <w:tcW w:w="2207" w:type="dxa"/>
          </w:tcPr>
          <w:p w14:paraId="37F26BC8" w14:textId="1171E54D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17" w:author="Natalia Ortiz" w:date="2022-03-28T14:37:00Z">
                  <w:rPr>
                    <w:rFonts w:cstheme="minorHAnsi"/>
                    <w:color w:val="000000"/>
                    <w:spacing w:val="8"/>
                    <w:sz w:val="20"/>
                    <w:szCs w:val="20"/>
                    <w:lang w:val="es-ES"/>
                  </w:rPr>
                </w:rPrChange>
              </w:rPr>
              <w:t>Código IMDG</w:t>
            </w:r>
            <w:ins w:id="18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142B57" w:rsidRPr="00142B57" w14:paraId="1216A888" w14:textId="77777777" w:rsidTr="004C50A5">
        <w:tc>
          <w:tcPr>
            <w:tcW w:w="2207" w:type="dxa"/>
            <w:vMerge/>
            <w:vAlign w:val="center"/>
          </w:tcPr>
          <w:p w14:paraId="10CA5FD4" w14:textId="77777777" w:rsidR="00142B57" w:rsidRPr="00331CB7" w:rsidRDefault="00142B57" w:rsidP="00142B57">
            <w:pPr>
              <w:rPr>
                <w:rFonts w:cstheme="minorHAnsi"/>
                <w:sz w:val="20"/>
                <w:szCs w:val="20"/>
                <w:rPrChange w:id="19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</w:p>
        </w:tc>
        <w:tc>
          <w:tcPr>
            <w:tcW w:w="2207" w:type="dxa"/>
          </w:tcPr>
          <w:p w14:paraId="3ECB02AF" w14:textId="323B23A3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20" w:author="Natalia Ortiz" w:date="2022-03-28T14:37:00Z">
                  <w:rPr>
                    <w:rFonts w:cstheme="minorHAnsi"/>
                    <w:color w:val="000000"/>
                    <w:spacing w:val="2"/>
                    <w:sz w:val="20"/>
                    <w:szCs w:val="20"/>
                    <w:lang w:val="es-ES"/>
                  </w:rPr>
                </w:rPrChange>
              </w:rPr>
              <w:t xml:space="preserve">Convenio internacional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21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 xml:space="preserve">para prevenir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22" w:author="Natalia Ortiz" w:date="2022-03-28T14:38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>la</w:t>
            </w:r>
            <w:r w:rsidRPr="00331CB7">
              <w:rPr>
                <w:rFonts w:cstheme="minorHAnsi"/>
                <w:i/>
                <w:color w:val="000000"/>
                <w:sz w:val="20"/>
                <w:szCs w:val="20"/>
                <w:lang w:val="es-ES"/>
                <w:rPrChange w:id="23" w:author="Natalia Ortiz" w:date="2022-03-28T14:37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24" w:author="Natalia Ortiz" w:date="2022-03-28T14:37:00Z">
                  <w:rPr>
                    <w:rFonts w:cstheme="minorHAnsi"/>
                    <w:color w:val="000000"/>
                    <w:spacing w:val="4"/>
                    <w:sz w:val="20"/>
                    <w:szCs w:val="20"/>
                    <w:lang w:val="es-ES"/>
                  </w:rPr>
                </w:rPrChange>
              </w:rPr>
              <w:t xml:space="preserve">contaminación por los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25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>buques</w:t>
            </w:r>
            <w:ins w:id="26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0D32D609" w14:textId="21D2ED46" w:rsidR="00142B57" w:rsidRPr="00331CB7" w:rsidRDefault="00142B57" w:rsidP="00142B57">
            <w:pPr>
              <w:rPr>
                <w:rFonts w:cstheme="minorHAnsi"/>
                <w:sz w:val="20"/>
                <w:szCs w:val="20"/>
                <w:lang w:val="en-US"/>
                <w:rPrChange w:id="27" w:author="Natalia Ortiz" w:date="2022-03-28T14:38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n-US"/>
                <w:rPrChange w:id="28" w:author="Natalia Ortiz" w:date="2022-03-28T14:38:00Z">
                  <w:rPr>
                    <w:rFonts w:cstheme="minorHAnsi"/>
                    <w:i/>
                    <w:color w:val="000000"/>
                    <w:spacing w:val="-14"/>
                    <w:sz w:val="20"/>
                    <w:szCs w:val="20"/>
                    <w:lang w:val="es-ES"/>
                  </w:rPr>
                </w:rPrChange>
              </w:rPr>
              <w:t xml:space="preserve">International Convention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n-US"/>
                <w:rPrChange w:id="29" w:author="Natalia Ortiz" w:date="2022-03-28T14:38:00Z">
                  <w:rPr>
                    <w:rFonts w:cstheme="minorHAnsi"/>
                    <w:i/>
                    <w:color w:val="000000"/>
                    <w:spacing w:val="-2"/>
                    <w:sz w:val="20"/>
                    <w:szCs w:val="20"/>
                    <w:lang w:val="es-ES"/>
                  </w:rPr>
                </w:rPrChange>
              </w:rPr>
              <w:t xml:space="preserve">for the prevention of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n-US"/>
                <w:rPrChange w:id="30" w:author="Natalia Ortiz" w:date="2022-03-28T14:38:00Z">
                  <w:rPr>
                    <w:rFonts w:cstheme="minorHAnsi"/>
                    <w:i/>
                    <w:color w:val="000000"/>
                    <w:spacing w:val="-12"/>
                    <w:sz w:val="20"/>
                    <w:szCs w:val="20"/>
                    <w:lang w:val="es-ES"/>
                  </w:rPr>
                </w:rPrChange>
              </w:rPr>
              <w:t>Pollution from Ships</w:t>
            </w:r>
            <w:ins w:id="31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n-US"/>
                </w:rPr>
                <w:t>.</w:t>
              </w:r>
            </w:ins>
          </w:p>
        </w:tc>
        <w:tc>
          <w:tcPr>
            <w:tcW w:w="2207" w:type="dxa"/>
          </w:tcPr>
          <w:p w14:paraId="7249BE4E" w14:textId="597680E1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32" w:author="Natalia Ortiz" w:date="2022-03-28T14:37:00Z">
                  <w:rPr>
                    <w:rFonts w:cstheme="minorHAnsi"/>
                    <w:color w:val="000000"/>
                    <w:spacing w:val="8"/>
                    <w:sz w:val="20"/>
                    <w:szCs w:val="20"/>
                    <w:lang w:val="es-ES"/>
                  </w:rPr>
                </w:rPrChange>
              </w:rPr>
              <w:t>Marpol</w:t>
            </w:r>
            <w:proofErr w:type="spellEnd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33" w:author="Natalia Ortiz" w:date="2022-03-28T14:37:00Z">
                  <w:rPr>
                    <w:rFonts w:cstheme="minorHAnsi"/>
                    <w:color w:val="000000"/>
                    <w:spacing w:val="8"/>
                    <w:sz w:val="20"/>
                    <w:szCs w:val="20"/>
                    <w:lang w:val="es-ES"/>
                  </w:rPr>
                </w:rPrChange>
              </w:rPr>
              <w:t xml:space="preserve"> 73/78</w:t>
            </w:r>
            <w:ins w:id="34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142B57" w:rsidRPr="00142B57" w14:paraId="079756C0" w14:textId="77777777" w:rsidTr="004C50A5">
        <w:tc>
          <w:tcPr>
            <w:tcW w:w="2207" w:type="dxa"/>
            <w:vAlign w:val="center"/>
          </w:tcPr>
          <w:p w14:paraId="46D662FC" w14:textId="008AF475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35" w:author="Natalia Ortiz" w:date="2022-03-28T14:37:00Z">
                  <w:rPr>
                    <w:rFonts w:cstheme="minorHAnsi"/>
                    <w:color w:val="000000"/>
                    <w:spacing w:val="10"/>
                    <w:sz w:val="20"/>
                    <w:szCs w:val="20"/>
                    <w:lang w:val="es-ES"/>
                  </w:rPr>
                </w:rPrChange>
              </w:rPr>
              <w:t>Carretera</w:t>
            </w:r>
            <w:ins w:id="36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29A0428D" w14:textId="7EE3B45B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37" w:author="Natalia Ortiz" w:date="2022-03-28T14:37:00Z">
                  <w:rPr>
                    <w:rFonts w:cstheme="minorHAnsi"/>
                    <w:color w:val="000000"/>
                    <w:spacing w:val="6"/>
                    <w:sz w:val="20"/>
                    <w:szCs w:val="20"/>
                    <w:lang w:val="es-ES"/>
                  </w:rPr>
                </w:rPrChange>
              </w:rPr>
              <w:t xml:space="preserve">Convenio internacional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38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>sobre el transporte de mercancías peligrosas por carretera</w:t>
            </w:r>
            <w:ins w:id="39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0425EF5F" w14:textId="33E54DBA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0" w:author="Natalia Ortiz" w:date="2022-03-28T14:38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>Articles</w:t>
            </w:r>
            <w:proofErr w:type="spellEnd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1" w:author="Natalia Ortiz" w:date="2022-03-28T14:38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2" w:author="Natalia Ortiz" w:date="2022-03-28T14:38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>Dangereux</w:t>
            </w:r>
            <w:proofErr w:type="spellEnd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3" w:author="Natalia Ortiz" w:date="2022-03-28T14:38:00Z">
                  <w:rPr>
                    <w:rFonts w:cstheme="minorHAnsi"/>
                    <w:i/>
                    <w:color w:val="000000"/>
                    <w:spacing w:val="-20"/>
                    <w:sz w:val="20"/>
                    <w:szCs w:val="20"/>
                    <w:lang w:val="es-ES"/>
                  </w:rPr>
                </w:rPrChange>
              </w:rPr>
              <w:t xml:space="preserve"> de </w:t>
            </w: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4" w:author="Natalia Ortiz" w:date="2022-03-28T14:38:00Z">
                  <w:rPr>
                    <w:rFonts w:cstheme="minorHAnsi"/>
                    <w:i/>
                    <w:color w:val="000000"/>
                    <w:spacing w:val="-6"/>
                    <w:sz w:val="20"/>
                    <w:szCs w:val="20"/>
                    <w:lang w:val="es-ES"/>
                  </w:rPr>
                </w:rPrChange>
              </w:rPr>
              <w:t>Route</w:t>
            </w:r>
            <w:proofErr w:type="spellEnd"/>
            <w:r w:rsidRPr="00331CB7">
              <w:rPr>
                <w:rFonts w:cstheme="minorHAnsi"/>
                <w:i/>
                <w:color w:val="000000"/>
                <w:sz w:val="20"/>
                <w:szCs w:val="20"/>
                <w:lang w:val="es-ES"/>
                <w:rPrChange w:id="45" w:author="Natalia Ortiz" w:date="2022-03-28T14:37:00Z">
                  <w:rPr>
                    <w:rFonts w:cstheme="minorHAnsi"/>
                    <w:i/>
                    <w:color w:val="000000"/>
                    <w:spacing w:val="-6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6" w:author="Natalia Ortiz" w:date="2022-03-28T14:37:00Z">
                  <w:rPr>
                    <w:rFonts w:cstheme="minorHAnsi"/>
                    <w:color w:val="000000"/>
                    <w:spacing w:val="4"/>
                    <w:sz w:val="20"/>
                    <w:szCs w:val="20"/>
                    <w:lang w:val="es-ES"/>
                  </w:rPr>
                </w:rPrChange>
              </w:rPr>
              <w:t>(ADR)</w:t>
            </w:r>
            <w:ins w:id="47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3E5CC250" w14:textId="55D8FC25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48" w:author="Natalia Ortiz" w:date="2022-03-28T14:37:00Z">
                  <w:rPr>
                    <w:rFonts w:cstheme="minorHAnsi"/>
                    <w:color w:val="000000"/>
                    <w:spacing w:val="6"/>
                    <w:sz w:val="20"/>
                    <w:szCs w:val="20"/>
                    <w:lang w:val="es-ES"/>
                  </w:rPr>
                </w:rPrChange>
              </w:rPr>
              <w:t>Convenio ADR</w:t>
            </w:r>
            <w:ins w:id="49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  <w:bookmarkStart w:id="50" w:name="_GoBack"/>
            <w:bookmarkEnd w:id="50"/>
          </w:p>
        </w:tc>
      </w:tr>
      <w:tr w:rsidR="00142B57" w:rsidRPr="00142B57" w14:paraId="03896B43" w14:textId="77777777" w:rsidTr="004C50A5">
        <w:tc>
          <w:tcPr>
            <w:tcW w:w="2207" w:type="dxa"/>
            <w:vAlign w:val="center"/>
          </w:tcPr>
          <w:p w14:paraId="0A4C15FE" w14:textId="6DD0E778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1" w:author="Natalia Ortiz" w:date="2022-03-28T14:37:00Z">
                  <w:rPr>
                    <w:rFonts w:cstheme="minorHAnsi"/>
                    <w:color w:val="000000"/>
                    <w:spacing w:val="12"/>
                    <w:sz w:val="20"/>
                    <w:szCs w:val="20"/>
                    <w:lang w:val="es-ES"/>
                  </w:rPr>
                </w:rPrChange>
              </w:rPr>
              <w:t>Ferroviario</w:t>
            </w:r>
            <w:ins w:id="52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23F467AC" w14:textId="5AF7208D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3" w:author="Natalia Ortiz" w:date="2022-03-28T14:37:00Z">
                  <w:rPr>
                    <w:rFonts w:cstheme="minorHAnsi"/>
                    <w:color w:val="000000"/>
                    <w:sz w:val="20"/>
                    <w:szCs w:val="20"/>
                    <w:lang w:val="es-ES"/>
                  </w:rPr>
                </w:rPrChange>
              </w:rPr>
              <w:t xml:space="preserve">Reglamento sobre el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4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 xml:space="preserve">transporte internacional de mercancías peligrosas por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5" w:author="Natalia Ortiz" w:date="2022-03-28T14:37:00Z">
                  <w:rPr>
                    <w:rFonts w:cstheme="minorHAnsi"/>
                    <w:color w:val="000000"/>
                    <w:spacing w:val="2"/>
                    <w:sz w:val="20"/>
                    <w:szCs w:val="20"/>
                    <w:lang w:val="es-ES"/>
                  </w:rPr>
                </w:rPrChange>
              </w:rPr>
              <w:t>ferrocarril</w:t>
            </w:r>
            <w:ins w:id="56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723A0660" w14:textId="4710C6B8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7" w:author="Natalia Ortiz" w:date="2022-03-28T14:38:00Z">
                  <w:rPr>
                    <w:rFonts w:cstheme="minorHAnsi"/>
                    <w:i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>Règlement</w:t>
            </w:r>
            <w:proofErr w:type="spellEnd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8" w:author="Natalia Ortiz" w:date="2022-03-28T14:38:00Z">
                  <w:rPr>
                    <w:rFonts w:cstheme="minorHAnsi"/>
                    <w:i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 xml:space="preserve"> International sur les </w:t>
            </w: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59" w:author="Natalia Ortiz" w:date="2022-03-28T14:38:00Z">
                  <w:rPr>
                    <w:rFonts w:cstheme="minorHAnsi"/>
                    <w:i/>
                    <w:color w:val="000000"/>
                    <w:spacing w:val="-21"/>
                    <w:sz w:val="20"/>
                    <w:szCs w:val="20"/>
                    <w:lang w:val="es-ES"/>
                  </w:rPr>
                </w:rPrChange>
              </w:rPr>
              <w:t>déchets</w:t>
            </w:r>
            <w:proofErr w:type="spellEnd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60" w:author="Natalia Ortiz" w:date="2022-03-28T14:38:00Z">
                  <w:rPr>
                    <w:rFonts w:cstheme="minorHAnsi"/>
                    <w:i/>
                    <w:color w:val="000000"/>
                    <w:spacing w:val="-21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proofErr w:type="spellStart"/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61" w:author="Natalia Ortiz" w:date="2022-03-28T14:38:00Z">
                  <w:rPr>
                    <w:rFonts w:cstheme="minorHAnsi"/>
                    <w:i/>
                    <w:color w:val="000000"/>
                    <w:spacing w:val="-21"/>
                    <w:sz w:val="20"/>
                    <w:szCs w:val="20"/>
                    <w:lang w:val="es-ES"/>
                  </w:rPr>
                </w:rPrChange>
              </w:rPr>
              <w:t>Dangereux</w:t>
            </w:r>
            <w:proofErr w:type="spellEnd"/>
            <w:r w:rsidRPr="00331CB7">
              <w:rPr>
                <w:rFonts w:cstheme="minorHAnsi"/>
                <w:i/>
                <w:color w:val="000000"/>
                <w:sz w:val="20"/>
                <w:szCs w:val="20"/>
                <w:lang w:val="es-ES"/>
                <w:rPrChange w:id="62" w:author="Natalia Ortiz" w:date="2022-03-28T14:37:00Z">
                  <w:rPr>
                    <w:rFonts w:cstheme="minorHAnsi"/>
                    <w:i/>
                    <w:color w:val="000000"/>
                    <w:spacing w:val="-21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63" w:author="Natalia Ortiz" w:date="2022-03-28T14:37:00Z">
                  <w:rPr>
                    <w:rFonts w:cstheme="minorHAnsi"/>
                    <w:color w:val="000000"/>
                    <w:spacing w:val="-10"/>
                    <w:sz w:val="20"/>
                    <w:szCs w:val="20"/>
                    <w:lang w:val="es-ES"/>
                  </w:rPr>
                </w:rPrChange>
              </w:rPr>
              <w:t>(RID)</w:t>
            </w:r>
          </w:p>
        </w:tc>
        <w:tc>
          <w:tcPr>
            <w:tcW w:w="2207" w:type="dxa"/>
          </w:tcPr>
          <w:p w14:paraId="3713895C" w14:textId="4BE97276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color w:val="000000"/>
                <w:sz w:val="20"/>
                <w:szCs w:val="20"/>
                <w:lang w:val="es-ES"/>
                <w:rPrChange w:id="64" w:author="Natalia Ortiz" w:date="2022-03-28T14:37:00Z">
                  <w:rPr>
                    <w:rFonts w:cstheme="minorHAnsi"/>
                    <w:color w:val="000000"/>
                    <w:spacing w:val="4"/>
                    <w:sz w:val="20"/>
                    <w:szCs w:val="20"/>
                    <w:lang w:val="es-ES"/>
                  </w:rPr>
                </w:rPrChange>
              </w:rPr>
              <w:t>Convenio RID</w:t>
            </w:r>
            <w:ins w:id="65" w:author="Natalia Ortiz" w:date="2022-03-28T14:38:00Z">
              <w:r w:rsidR="00331CB7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142B57" w:rsidRPr="00142B57" w14:paraId="3CA7234A" w14:textId="77777777" w:rsidTr="003F799A">
        <w:tc>
          <w:tcPr>
            <w:tcW w:w="2207" w:type="dxa"/>
            <w:vAlign w:val="center"/>
          </w:tcPr>
          <w:p w14:paraId="49E49ED7" w14:textId="024CE4EE" w:rsidR="00142B57" w:rsidRPr="00331CB7" w:rsidRDefault="00142B57" w:rsidP="00142B57">
            <w:pPr>
              <w:rPr>
                <w:rFonts w:cstheme="minorHAnsi"/>
                <w:sz w:val="20"/>
                <w:szCs w:val="20"/>
                <w:rPrChange w:id="66" w:author="Natalia Ortiz" w:date="2022-03-28T14:37:00Z">
                  <w:rPr>
                    <w:rFonts w:cstheme="minorHAnsi"/>
                    <w:sz w:val="20"/>
                    <w:szCs w:val="20"/>
                  </w:rPr>
                </w:rPrChange>
              </w:rPr>
            </w:pPr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</w:rPr>
              <w:t>Aéreo</w:t>
            </w:r>
            <w:ins w:id="67" w:author="Natalia Ortiz" w:date="2022-03-28T14:38:00Z">
              <w:r w:rsidR="00331CB7">
                <w:rPr>
                  <w:rFonts w:cstheme="minorHAnsi"/>
                  <w:bCs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62AE6C1B" w14:textId="55A8B3DD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68" w:author="Natalia Ortiz" w:date="2022-03-28T14:37:00Z">
                  <w:rPr>
                    <w:rFonts w:cstheme="minorHAnsi"/>
                    <w:bCs/>
                    <w:color w:val="000000"/>
                    <w:spacing w:val="-14"/>
                    <w:sz w:val="20"/>
                    <w:szCs w:val="20"/>
                    <w:lang w:val="es-ES"/>
                  </w:rPr>
                </w:rPrChange>
              </w:rPr>
              <w:t xml:space="preserve">Reglas de LATA sobre </w:t>
            </w:r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69" w:author="Natalia Ortiz" w:date="2022-03-28T14:37:00Z">
                  <w:rPr>
                    <w:rFonts w:cstheme="minorHAnsi"/>
                    <w:bCs/>
                    <w:color w:val="000000"/>
                    <w:spacing w:val="-8"/>
                    <w:sz w:val="20"/>
                    <w:szCs w:val="20"/>
                    <w:lang w:val="es-ES"/>
                  </w:rPr>
                </w:rPrChange>
              </w:rPr>
              <w:t>mercancías peligrosas</w:t>
            </w:r>
            <w:ins w:id="70" w:author="Natalia Ortiz" w:date="2022-03-28T14:38:00Z">
              <w:r w:rsidR="00331CB7">
                <w:rPr>
                  <w:rFonts w:cstheme="minorHAnsi"/>
                  <w:bCs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2207" w:type="dxa"/>
          </w:tcPr>
          <w:p w14:paraId="58762505" w14:textId="440912AE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1" w:author="Natalia Ortiz" w:date="2022-03-28T14:37:00Z">
                  <w:rPr>
                    <w:rFonts w:cstheme="minorHAnsi"/>
                    <w:bCs/>
                    <w:color w:val="000000"/>
                    <w:spacing w:val="-13"/>
                    <w:sz w:val="20"/>
                    <w:szCs w:val="20"/>
                    <w:lang w:val="es-ES"/>
                  </w:rPr>
                </w:rPrChange>
              </w:rPr>
              <w:t xml:space="preserve">IATA </w:t>
            </w:r>
            <w:proofErr w:type="spellStart"/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2" w:author="Natalia Ortiz" w:date="2022-03-28T14:38:00Z">
                  <w:rPr>
                    <w:rFonts w:cstheme="minorHAnsi"/>
                    <w:bCs/>
                    <w:i/>
                    <w:color w:val="000000"/>
                    <w:spacing w:val="-23"/>
                    <w:sz w:val="20"/>
                    <w:szCs w:val="20"/>
                    <w:lang w:val="es-ES"/>
                  </w:rPr>
                </w:rPrChange>
              </w:rPr>
              <w:t>Dangerous</w:t>
            </w:r>
            <w:proofErr w:type="spellEnd"/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3" w:author="Natalia Ortiz" w:date="2022-03-28T14:38:00Z">
                  <w:rPr>
                    <w:rFonts w:cstheme="minorHAnsi"/>
                    <w:bCs/>
                    <w:i/>
                    <w:color w:val="000000"/>
                    <w:spacing w:val="-23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proofErr w:type="spellStart"/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4" w:author="Natalia Ortiz" w:date="2022-03-28T14:38:00Z">
                  <w:rPr>
                    <w:rFonts w:cstheme="minorHAnsi"/>
                    <w:bCs/>
                    <w:i/>
                    <w:color w:val="000000"/>
                    <w:spacing w:val="-23"/>
                    <w:sz w:val="20"/>
                    <w:szCs w:val="20"/>
                    <w:lang w:val="es-ES"/>
                  </w:rPr>
                </w:rPrChange>
              </w:rPr>
              <w:t>Goods</w:t>
            </w:r>
            <w:proofErr w:type="spellEnd"/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5" w:author="Natalia Ortiz" w:date="2022-03-28T14:38:00Z">
                  <w:rPr>
                    <w:rFonts w:cstheme="minorHAnsi"/>
                    <w:bCs/>
                    <w:i/>
                    <w:color w:val="000000"/>
                    <w:spacing w:val="-23"/>
                    <w:sz w:val="20"/>
                    <w:szCs w:val="20"/>
                    <w:lang w:val="es-ES"/>
                  </w:rPr>
                </w:rPrChange>
              </w:rPr>
              <w:t xml:space="preserve"> </w:t>
            </w:r>
            <w:proofErr w:type="spellStart"/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6" w:author="Natalia Ortiz" w:date="2022-03-28T14:38:00Z">
                  <w:rPr>
                    <w:rFonts w:cstheme="minorHAnsi"/>
                    <w:bCs/>
                    <w:i/>
                    <w:color w:val="000000"/>
                    <w:spacing w:val="-16"/>
                    <w:sz w:val="20"/>
                    <w:szCs w:val="20"/>
                    <w:lang w:val="es-ES"/>
                  </w:rPr>
                </w:rPrChange>
              </w:rPr>
              <w:t>Regulations</w:t>
            </w:r>
            <w:proofErr w:type="spellEnd"/>
            <w:ins w:id="77" w:author="Natalia Ortiz" w:date="2022-03-28T14:38:00Z">
              <w:r w:rsidR="00331CB7" w:rsidRPr="00331CB7">
                <w:rPr>
                  <w:rFonts w:cstheme="minorHAnsi"/>
                  <w:bCs/>
                  <w:color w:val="000000"/>
                  <w:sz w:val="20"/>
                  <w:szCs w:val="20"/>
                  <w:lang w:val="es-ES"/>
                  <w:rPrChange w:id="78" w:author="Natalia Ortiz" w:date="2022-03-28T14:38:00Z">
                    <w:rPr>
                      <w:rFonts w:cstheme="minorHAnsi"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w:rPrChange>
                </w:rPr>
                <w:t>.</w:t>
              </w:r>
            </w:ins>
          </w:p>
        </w:tc>
        <w:tc>
          <w:tcPr>
            <w:tcW w:w="2207" w:type="dxa"/>
          </w:tcPr>
          <w:p w14:paraId="47770928" w14:textId="2B1E7E8B" w:rsidR="00142B57" w:rsidRPr="00331CB7" w:rsidRDefault="00142B57" w:rsidP="00142B57">
            <w:pPr>
              <w:rPr>
                <w:rFonts w:cstheme="minorHAnsi"/>
                <w:sz w:val="20"/>
                <w:szCs w:val="20"/>
              </w:rPr>
            </w:pPr>
            <w:r w:rsidRPr="00331CB7">
              <w:rPr>
                <w:rFonts w:cstheme="minorHAnsi"/>
                <w:bCs/>
                <w:color w:val="000000"/>
                <w:sz w:val="20"/>
                <w:szCs w:val="20"/>
                <w:lang w:val="es-ES"/>
                <w:rPrChange w:id="79" w:author="Natalia Ortiz" w:date="2022-03-28T14:37:00Z">
                  <w:rPr>
                    <w:rFonts w:cstheme="minorHAnsi"/>
                    <w:bCs/>
                    <w:color w:val="000000"/>
                    <w:spacing w:val="-4"/>
                    <w:sz w:val="20"/>
                    <w:szCs w:val="20"/>
                    <w:lang w:val="es-ES"/>
                  </w:rPr>
                </w:rPrChange>
              </w:rPr>
              <w:t>Reglas LATA DGR</w:t>
            </w:r>
            <w:ins w:id="80" w:author="Natalia Ortiz" w:date="2022-03-28T14:38:00Z">
              <w:r w:rsidR="00331CB7">
                <w:rPr>
                  <w:rFonts w:cstheme="minorHAnsi"/>
                  <w:bCs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</w:tbl>
    <w:p w14:paraId="5D80D71A" w14:textId="77777777" w:rsidR="00C226DA" w:rsidRPr="00142B57" w:rsidRDefault="00C226DA">
      <w:pPr>
        <w:rPr>
          <w:rFonts w:cstheme="minorHAnsi"/>
          <w:sz w:val="20"/>
          <w:szCs w:val="20"/>
        </w:rPr>
      </w:pPr>
    </w:p>
    <w:sectPr w:rsidR="00C226DA" w:rsidRPr="00142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a Ortiz">
    <w15:presenceInfo w15:providerId="Windows Live" w15:userId="6feadb16a1bbf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7"/>
    <w:rsid w:val="001308EB"/>
    <w:rsid w:val="00142B57"/>
    <w:rsid w:val="00331CB7"/>
    <w:rsid w:val="00B35F5E"/>
    <w:rsid w:val="00C226DA"/>
    <w:rsid w:val="00E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5CF8"/>
  <w15:chartTrackingRefBased/>
  <w15:docId w15:val="{B922A274-80D8-4F44-8892-F4B0E05A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1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editorial</dc:creator>
  <cp:keywords/>
  <dc:description/>
  <cp:lastModifiedBy>Natalia Ortiz</cp:lastModifiedBy>
  <cp:revision>2</cp:revision>
  <dcterms:created xsi:type="dcterms:W3CDTF">2022-03-03T03:06:00Z</dcterms:created>
  <dcterms:modified xsi:type="dcterms:W3CDTF">2022-03-28T19:38:00Z</dcterms:modified>
</cp:coreProperties>
</file>